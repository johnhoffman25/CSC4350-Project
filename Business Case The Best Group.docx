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01BAD3" w14:textId="40102788" w:rsidR="00D5276D" w:rsidRPr="0068436D" w:rsidRDefault="00DD1A08">
      <w:pPr>
        <w:rPr>
          <w:b/>
          <w:sz w:val="28"/>
          <w:szCs w:val="28"/>
        </w:rPr>
      </w:pPr>
      <w:bookmarkStart w:id="0" w:name="_GoBack"/>
      <w:bookmarkEnd w:id="0"/>
      <w:r w:rsidRPr="008F6317">
        <w:rPr>
          <w:b/>
          <w:sz w:val="28"/>
          <w:szCs w:val="28"/>
        </w:rPr>
        <w:t>CSC4350 Business Case Template</w:t>
      </w:r>
    </w:p>
    <w:p w14:paraId="46692A73" w14:textId="26726F96" w:rsidR="00D5276D" w:rsidRPr="0068436D" w:rsidRDefault="0070440F">
      <w:pPr>
        <w:rPr>
          <w:sz w:val="24"/>
          <w:szCs w:val="24"/>
        </w:rPr>
      </w:pPr>
      <w:r w:rsidRPr="0068436D">
        <w:rPr>
          <w:sz w:val="24"/>
          <w:szCs w:val="24"/>
        </w:rPr>
        <w:t xml:space="preserve">Team Name: </w:t>
      </w:r>
      <w:r w:rsidRPr="0068436D">
        <w:rPr>
          <w:sz w:val="24"/>
          <w:szCs w:val="24"/>
          <w:u w:val="single"/>
        </w:rPr>
        <w:t>_______</w:t>
      </w:r>
      <w:r w:rsidR="00962FC5" w:rsidRPr="0068436D">
        <w:rPr>
          <w:sz w:val="24"/>
          <w:szCs w:val="24"/>
          <w:u w:val="single"/>
        </w:rPr>
        <w:t>The Best Group</w:t>
      </w:r>
      <w:r w:rsidRPr="0068436D">
        <w:rPr>
          <w:sz w:val="24"/>
          <w:szCs w:val="24"/>
          <w:u w:val="single"/>
        </w:rPr>
        <w:t>______</w:t>
      </w:r>
    </w:p>
    <w:p w14:paraId="4B8E4E53" w14:textId="6AEDCE4C" w:rsidR="0070440F" w:rsidRPr="0068436D" w:rsidRDefault="0070440F">
      <w:pPr>
        <w:rPr>
          <w:sz w:val="24"/>
          <w:szCs w:val="24"/>
        </w:rPr>
      </w:pPr>
      <w:r w:rsidRPr="0068436D">
        <w:rPr>
          <w:sz w:val="24"/>
          <w:szCs w:val="24"/>
        </w:rPr>
        <w:t xml:space="preserve">Team Members: </w:t>
      </w:r>
      <w:r w:rsidRPr="0068436D">
        <w:rPr>
          <w:sz w:val="24"/>
          <w:szCs w:val="24"/>
          <w:u w:val="single"/>
        </w:rPr>
        <w:t>____</w:t>
      </w:r>
      <w:r w:rsidR="00962FC5" w:rsidRPr="0068436D">
        <w:rPr>
          <w:sz w:val="24"/>
          <w:szCs w:val="24"/>
          <w:u w:val="single"/>
        </w:rPr>
        <w:t>John, Rodrigo, Anahi</w:t>
      </w:r>
      <w:r w:rsidRPr="0068436D">
        <w:rPr>
          <w:sz w:val="24"/>
          <w:szCs w:val="24"/>
          <w:u w:val="single"/>
        </w:rPr>
        <w:t>_</w:t>
      </w:r>
      <w:r w:rsidR="0068436D">
        <w:rPr>
          <w:sz w:val="24"/>
          <w:szCs w:val="24"/>
          <w:u w:val="single"/>
        </w:rPr>
        <w:t>_</w:t>
      </w:r>
    </w:p>
    <w:p w14:paraId="2D5FAA1C" w14:textId="372E2422" w:rsidR="0070440F" w:rsidRPr="0068436D" w:rsidRDefault="0070440F">
      <w:pPr>
        <w:rPr>
          <w:sz w:val="24"/>
          <w:szCs w:val="24"/>
          <w:u w:val="single"/>
        </w:rPr>
      </w:pPr>
      <w:r w:rsidRPr="0068436D">
        <w:rPr>
          <w:sz w:val="24"/>
          <w:szCs w:val="24"/>
        </w:rPr>
        <w:t>Prepared For (Customer Name)</w:t>
      </w:r>
      <w:proofErr w:type="gramStart"/>
      <w:r w:rsidRPr="0068436D">
        <w:rPr>
          <w:sz w:val="24"/>
          <w:szCs w:val="24"/>
        </w:rPr>
        <w:t>:_</w:t>
      </w:r>
      <w:proofErr w:type="gramEnd"/>
      <w:r w:rsidRPr="0068436D">
        <w:rPr>
          <w:sz w:val="24"/>
          <w:szCs w:val="24"/>
          <w:u w:val="single"/>
        </w:rPr>
        <w:t>______</w:t>
      </w:r>
      <w:r w:rsidR="00962FC5" w:rsidRPr="0068436D">
        <w:rPr>
          <w:sz w:val="24"/>
          <w:szCs w:val="24"/>
          <w:u w:val="single"/>
        </w:rPr>
        <w:t>Aurora University</w:t>
      </w:r>
      <w:r w:rsidRPr="0068436D">
        <w:rPr>
          <w:sz w:val="24"/>
          <w:szCs w:val="24"/>
          <w:u w:val="single"/>
        </w:rPr>
        <w:t>_____</w:t>
      </w:r>
    </w:p>
    <w:p w14:paraId="4A0DB37C" w14:textId="6122E95A" w:rsidR="0070440F" w:rsidRPr="0068436D" w:rsidRDefault="0070440F">
      <w:pPr>
        <w:rPr>
          <w:sz w:val="24"/>
          <w:szCs w:val="24"/>
        </w:rPr>
      </w:pPr>
      <w:r w:rsidRPr="0068436D">
        <w:rPr>
          <w:sz w:val="24"/>
          <w:szCs w:val="24"/>
        </w:rPr>
        <w:t xml:space="preserve">Date: </w:t>
      </w:r>
      <w:r w:rsidRPr="0068436D">
        <w:rPr>
          <w:sz w:val="24"/>
          <w:szCs w:val="24"/>
          <w:u w:val="single"/>
        </w:rPr>
        <w:t>_______</w:t>
      </w:r>
      <w:r w:rsidR="0068436D" w:rsidRPr="0068436D">
        <w:rPr>
          <w:sz w:val="24"/>
          <w:szCs w:val="24"/>
          <w:u w:val="single"/>
        </w:rPr>
        <w:t>10/09/2019</w:t>
      </w:r>
      <w:r w:rsidRPr="0068436D">
        <w:rPr>
          <w:sz w:val="24"/>
          <w:szCs w:val="24"/>
          <w:u w:val="single"/>
        </w:rPr>
        <w:t>_______</w:t>
      </w:r>
      <w:r w:rsidR="0068436D">
        <w:rPr>
          <w:sz w:val="24"/>
          <w:szCs w:val="24"/>
          <w:u w:val="single"/>
        </w:rPr>
        <w:t>__</w:t>
      </w:r>
    </w:p>
    <w:p w14:paraId="02F2E3AD" w14:textId="345673BC" w:rsidR="00D5276D" w:rsidRDefault="00F72B90">
      <w:pPr>
        <w:rPr>
          <w:sz w:val="24"/>
          <w:szCs w:val="24"/>
        </w:rPr>
      </w:pPr>
      <w:r w:rsidRPr="0068436D">
        <w:rPr>
          <w:sz w:val="24"/>
          <w:szCs w:val="24"/>
        </w:rPr>
        <w:t xml:space="preserve">Project Name: </w:t>
      </w:r>
      <w:r w:rsidRPr="0068436D">
        <w:rPr>
          <w:sz w:val="24"/>
          <w:szCs w:val="24"/>
          <w:u w:val="single"/>
        </w:rPr>
        <w:t>___</w:t>
      </w:r>
      <w:r w:rsidR="00962FC5" w:rsidRPr="0068436D">
        <w:rPr>
          <w:sz w:val="24"/>
          <w:szCs w:val="24"/>
          <w:u w:val="single"/>
        </w:rPr>
        <w:t xml:space="preserve">Inventory </w:t>
      </w:r>
      <w:r w:rsidR="0068436D" w:rsidRPr="0068436D">
        <w:rPr>
          <w:sz w:val="24"/>
          <w:szCs w:val="24"/>
          <w:u w:val="single"/>
        </w:rPr>
        <w:t>Management____</w:t>
      </w:r>
    </w:p>
    <w:p w14:paraId="73A2D513" w14:textId="77777777" w:rsidR="0068436D" w:rsidRPr="0068436D" w:rsidRDefault="0068436D">
      <w:pPr>
        <w:rPr>
          <w:sz w:val="24"/>
          <w:szCs w:val="24"/>
        </w:rPr>
      </w:pPr>
    </w:p>
    <w:p w14:paraId="3B151CB8" w14:textId="77777777" w:rsidR="00D5276D" w:rsidRPr="0068436D" w:rsidRDefault="00B17A06">
      <w:pPr>
        <w:rPr>
          <w:rFonts w:cstheme="minorHAnsi"/>
          <w:sz w:val="28"/>
          <w:szCs w:val="28"/>
        </w:rPr>
      </w:pPr>
      <w:r w:rsidRPr="0068436D">
        <w:rPr>
          <w:rFonts w:cstheme="minorHAnsi"/>
          <w:sz w:val="28"/>
          <w:szCs w:val="28"/>
        </w:rPr>
        <w:t xml:space="preserve">The business case should be from the perspective of the overall business that is requesting the product or service.  It should consider several alternative solutions and recommend the best course of action for that business. In CSC4350’s case, this means you should consider either was is best for Aurora University or Kane County IT staff. You should assume that your solution will be developed, deployed and used for several years (at least 5). So that means, you need to address costs and maintenance process after you have graduated and left the university. For example, how can your recommendation be supported and how much with that cost? </w:t>
      </w:r>
    </w:p>
    <w:p w14:paraId="33FB9384" w14:textId="77777777" w:rsidR="005F6083" w:rsidRPr="0068436D" w:rsidRDefault="005F6083">
      <w:pPr>
        <w:rPr>
          <w:rFonts w:cstheme="minorHAnsi"/>
          <w:sz w:val="28"/>
          <w:szCs w:val="28"/>
        </w:rPr>
      </w:pPr>
    </w:p>
    <w:p w14:paraId="5557032C" w14:textId="77777777" w:rsidR="005F6083" w:rsidRPr="0068436D" w:rsidRDefault="005F6083">
      <w:pPr>
        <w:rPr>
          <w:rFonts w:cstheme="minorHAnsi"/>
          <w:sz w:val="28"/>
          <w:szCs w:val="28"/>
        </w:rPr>
      </w:pPr>
      <w:r w:rsidRPr="0068436D">
        <w:rPr>
          <w:rFonts w:cstheme="minorHAnsi"/>
          <w:sz w:val="28"/>
          <w:szCs w:val="28"/>
        </w:rPr>
        <w:t xml:space="preserve">In addition, you must present your results to class and the customer. </w:t>
      </w:r>
    </w:p>
    <w:p w14:paraId="06218F1F" w14:textId="77777777" w:rsidR="00D5276D" w:rsidRPr="0068436D" w:rsidRDefault="00D5276D">
      <w:pPr>
        <w:rPr>
          <w:rFonts w:cstheme="minorHAnsi"/>
          <w:sz w:val="28"/>
          <w:szCs w:val="28"/>
        </w:rPr>
      </w:pPr>
    </w:p>
    <w:p w14:paraId="7AF898DD" w14:textId="77777777" w:rsidR="00047558" w:rsidRPr="0068436D" w:rsidRDefault="00022054" w:rsidP="0070440F">
      <w:pPr>
        <w:rPr>
          <w:rFonts w:cstheme="minorHAnsi"/>
          <w:b/>
          <w:sz w:val="28"/>
          <w:szCs w:val="28"/>
        </w:rPr>
      </w:pPr>
      <w:r w:rsidRPr="0068436D">
        <w:rPr>
          <w:rFonts w:cstheme="minorHAnsi"/>
          <w:b/>
          <w:sz w:val="28"/>
          <w:szCs w:val="28"/>
        </w:rPr>
        <w:t xml:space="preserve">CSC4350 </w:t>
      </w:r>
      <w:r w:rsidR="0070440F" w:rsidRPr="0068436D">
        <w:rPr>
          <w:rFonts w:cstheme="minorHAnsi"/>
          <w:b/>
          <w:sz w:val="28"/>
          <w:szCs w:val="28"/>
        </w:rPr>
        <w:t>Business Case</w:t>
      </w:r>
    </w:p>
    <w:p w14:paraId="2E0D4DDF" w14:textId="77777777" w:rsidR="00022054" w:rsidRPr="0068436D" w:rsidRDefault="00022054">
      <w:pPr>
        <w:rPr>
          <w:rFonts w:cstheme="minorHAnsi"/>
          <w:b/>
          <w:sz w:val="28"/>
          <w:szCs w:val="28"/>
        </w:rPr>
      </w:pPr>
    </w:p>
    <w:p w14:paraId="4F7139F4" w14:textId="77777777" w:rsidR="00983CE4" w:rsidRPr="0068436D" w:rsidRDefault="0070440F" w:rsidP="00983CE4">
      <w:pPr>
        <w:pStyle w:val="ListParagraph"/>
        <w:numPr>
          <w:ilvl w:val="0"/>
          <w:numId w:val="1"/>
        </w:numPr>
        <w:rPr>
          <w:rFonts w:cstheme="minorHAnsi"/>
          <w:b/>
          <w:sz w:val="28"/>
          <w:szCs w:val="28"/>
        </w:rPr>
      </w:pPr>
      <w:r w:rsidRPr="0068436D">
        <w:rPr>
          <w:rFonts w:cstheme="minorHAnsi"/>
          <w:b/>
          <w:sz w:val="28"/>
          <w:szCs w:val="28"/>
        </w:rPr>
        <w:t>Executive Overview</w:t>
      </w:r>
      <w:r w:rsidR="00FB0877" w:rsidRPr="0068436D">
        <w:rPr>
          <w:rFonts w:cstheme="minorHAnsi"/>
          <w:b/>
          <w:sz w:val="28"/>
          <w:szCs w:val="28"/>
        </w:rPr>
        <w:t xml:space="preserve"> – </w:t>
      </w:r>
      <w:r w:rsidR="00FB0877" w:rsidRPr="0068436D">
        <w:rPr>
          <w:rFonts w:cstheme="minorHAnsi"/>
          <w:i/>
          <w:sz w:val="28"/>
          <w:szCs w:val="28"/>
        </w:rPr>
        <w:t xml:space="preserve">Provide a summary of the opportunity and recommendation to management that gives them enough information to make a decision. </w:t>
      </w:r>
    </w:p>
    <w:p w14:paraId="4B3BE880" w14:textId="184D3EC8" w:rsidR="00F2547C" w:rsidRDefault="00961A07" w:rsidP="00F2547C">
      <w:pPr>
        <w:pStyle w:val="ListParagraph"/>
        <w:numPr>
          <w:ilvl w:val="1"/>
          <w:numId w:val="1"/>
        </w:numPr>
        <w:rPr>
          <w:rFonts w:cstheme="minorHAnsi"/>
          <w:i/>
          <w:sz w:val="28"/>
          <w:szCs w:val="28"/>
        </w:rPr>
      </w:pPr>
      <w:r w:rsidRPr="0068436D">
        <w:rPr>
          <w:rFonts w:cstheme="minorHAnsi"/>
          <w:i/>
          <w:sz w:val="28"/>
          <w:szCs w:val="28"/>
        </w:rPr>
        <w:t>Describe briefly the problem/opportunity (what issue/need will resolve)</w:t>
      </w:r>
      <w:r w:rsidR="0023204F" w:rsidRPr="0068436D">
        <w:rPr>
          <w:rFonts w:cstheme="minorHAnsi"/>
          <w:i/>
          <w:sz w:val="28"/>
          <w:szCs w:val="28"/>
        </w:rPr>
        <w:t>. What will be gained by this project from the customer/organizational perspective?</w:t>
      </w:r>
    </w:p>
    <w:p w14:paraId="666E3307" w14:textId="57714973" w:rsidR="00F2547C" w:rsidRPr="00F2547C" w:rsidRDefault="00F2547C" w:rsidP="00F2547C">
      <w:pPr>
        <w:ind w:left="1080"/>
        <w:rPr>
          <w:rFonts w:cstheme="minorHAnsi"/>
          <w:i/>
          <w:sz w:val="28"/>
          <w:szCs w:val="28"/>
        </w:rPr>
      </w:pPr>
      <w:r>
        <w:rPr>
          <w:rFonts w:cstheme="minorHAnsi"/>
          <w:i/>
          <w:sz w:val="28"/>
          <w:szCs w:val="28"/>
        </w:rPr>
        <w:t>The Aurora University CSC and Nursing departments are currently tracking their inventory using pen and paper</w:t>
      </w:r>
      <w:ins w:id="1" w:author="John Hoffman" w:date="2019-10-30T10:47:00Z">
        <w:r w:rsidR="00891A27">
          <w:rPr>
            <w:rFonts w:cstheme="minorHAnsi"/>
            <w:i/>
            <w:sz w:val="28"/>
            <w:szCs w:val="28"/>
          </w:rPr>
          <w:t xml:space="preserve"> in the nursing department, </w:t>
        </w:r>
        <w:r w:rsidR="00891A27">
          <w:rPr>
            <w:rFonts w:cstheme="minorHAnsi"/>
            <w:i/>
            <w:sz w:val="28"/>
            <w:szCs w:val="28"/>
          </w:rPr>
          <w:lastRenderedPageBreak/>
          <w:t>and a free, online tool for the CSC department</w:t>
        </w:r>
      </w:ins>
      <w:del w:id="2" w:author="John Hoffman" w:date="2019-10-30T10:47:00Z">
        <w:r w:rsidDel="00891A27">
          <w:rPr>
            <w:rFonts w:cstheme="minorHAnsi"/>
            <w:i/>
            <w:sz w:val="28"/>
            <w:szCs w:val="28"/>
          </w:rPr>
          <w:delText>, or outdated software</w:delText>
        </w:r>
      </w:del>
      <w:r>
        <w:rPr>
          <w:rFonts w:cstheme="minorHAnsi"/>
          <w:i/>
          <w:sz w:val="28"/>
          <w:szCs w:val="28"/>
        </w:rPr>
        <w:t xml:space="preserve">. </w:t>
      </w:r>
      <w:ins w:id="3" w:author="David Lash" w:date="2019-10-28T16:51:00Z">
        <w:r w:rsidR="005C67F2" w:rsidRPr="005C67F2">
          <w:rPr>
            <w:rFonts w:cstheme="minorHAnsi"/>
            <w:i/>
            <w:color w:val="000000" w:themeColor="text1"/>
            <w:sz w:val="28"/>
            <w:szCs w:val="28"/>
            <w:highlight w:val="yellow"/>
            <w:rPrChange w:id="4" w:author="David Lash" w:date="2019-10-28T16:55:00Z">
              <w:rPr>
                <w:rFonts w:cstheme="minorHAnsi"/>
                <w:i/>
                <w:sz w:val="28"/>
                <w:szCs w:val="28"/>
              </w:rPr>
            </w:rPrChange>
          </w:rPr>
          <w:t>(what outdated software? We are not tracking it at all)</w:t>
        </w:r>
        <w:r w:rsidR="005C67F2" w:rsidRPr="005C67F2">
          <w:rPr>
            <w:rFonts w:cstheme="minorHAnsi"/>
            <w:i/>
            <w:color w:val="000000" w:themeColor="text1"/>
            <w:sz w:val="28"/>
            <w:szCs w:val="28"/>
            <w:rPrChange w:id="5" w:author="David Lash" w:date="2019-10-28T16:55:00Z">
              <w:rPr>
                <w:rFonts w:cstheme="minorHAnsi"/>
                <w:i/>
                <w:sz w:val="28"/>
                <w:szCs w:val="28"/>
              </w:rPr>
            </w:rPrChange>
          </w:rPr>
          <w:t xml:space="preserve"> </w:t>
        </w:r>
      </w:ins>
      <w:r>
        <w:rPr>
          <w:rFonts w:cstheme="minorHAnsi"/>
          <w:i/>
          <w:sz w:val="28"/>
          <w:szCs w:val="28"/>
        </w:rPr>
        <w:t xml:space="preserve">This software we will produce will greatly improve the tracking and modifying of inventory items within their respective departments. This project will save the departments, and in turn the school, hundreds to thousands of hours of time that is currently being spent on </w:t>
      </w:r>
      <w:r w:rsidR="00E1310B">
        <w:rPr>
          <w:rFonts w:cstheme="minorHAnsi"/>
          <w:i/>
          <w:sz w:val="28"/>
          <w:szCs w:val="28"/>
        </w:rPr>
        <w:t>verifying inventory stock and modifying the current list of items</w:t>
      </w:r>
      <w:proofErr w:type="gramStart"/>
      <w:r w:rsidR="00E1310B">
        <w:rPr>
          <w:rFonts w:cstheme="minorHAnsi"/>
          <w:i/>
          <w:sz w:val="28"/>
          <w:szCs w:val="28"/>
        </w:rPr>
        <w:t>.</w:t>
      </w:r>
      <w:ins w:id="6" w:author="David Lash" w:date="2019-10-28T16:52:00Z">
        <w:r w:rsidR="005C67F2" w:rsidRPr="005C67F2">
          <w:rPr>
            <w:rFonts w:cstheme="minorHAnsi"/>
            <w:i/>
            <w:sz w:val="28"/>
            <w:szCs w:val="28"/>
            <w:highlight w:val="yellow"/>
            <w:rPrChange w:id="7" w:author="David Lash" w:date="2019-10-28T16:55:00Z">
              <w:rPr>
                <w:rFonts w:cstheme="minorHAnsi"/>
                <w:i/>
                <w:sz w:val="28"/>
                <w:szCs w:val="28"/>
              </w:rPr>
            </w:rPrChange>
          </w:rPr>
          <w:t>(</w:t>
        </w:r>
        <w:proofErr w:type="gramEnd"/>
        <w:r w:rsidR="005C67F2" w:rsidRPr="005C67F2">
          <w:rPr>
            <w:rFonts w:cstheme="minorHAnsi"/>
            <w:i/>
            <w:sz w:val="28"/>
            <w:szCs w:val="28"/>
            <w:highlight w:val="yellow"/>
            <w:rPrChange w:id="8" w:author="David Lash" w:date="2019-10-28T16:55:00Z">
              <w:rPr>
                <w:rFonts w:cstheme="minorHAnsi"/>
                <w:i/>
                <w:sz w:val="28"/>
                <w:szCs w:val="28"/>
              </w:rPr>
            </w:rPrChange>
          </w:rPr>
          <w:t>Ok the paper better back up the above claim)</w:t>
        </w:r>
      </w:ins>
    </w:p>
    <w:p w14:paraId="5DCF31A3" w14:textId="18A87376" w:rsidR="00E1310B" w:rsidRDefault="00FB0877" w:rsidP="00E1310B">
      <w:pPr>
        <w:pStyle w:val="ListParagraph"/>
        <w:numPr>
          <w:ilvl w:val="1"/>
          <w:numId w:val="1"/>
        </w:numPr>
        <w:rPr>
          <w:rFonts w:cstheme="minorHAnsi"/>
          <w:i/>
          <w:sz w:val="28"/>
          <w:szCs w:val="28"/>
        </w:rPr>
      </w:pPr>
      <w:r w:rsidRPr="0068436D">
        <w:rPr>
          <w:rFonts w:cstheme="minorHAnsi"/>
          <w:i/>
          <w:sz w:val="28"/>
          <w:szCs w:val="28"/>
        </w:rPr>
        <w:t>Specific s</w:t>
      </w:r>
      <w:r w:rsidR="00961A07" w:rsidRPr="0068436D">
        <w:rPr>
          <w:rFonts w:cstheme="minorHAnsi"/>
          <w:i/>
          <w:sz w:val="28"/>
          <w:szCs w:val="28"/>
        </w:rPr>
        <w:t>olution and rationale for selecting it (especi</w:t>
      </w:r>
      <w:r w:rsidR="00E1310B">
        <w:rPr>
          <w:rFonts w:cstheme="minorHAnsi"/>
          <w:i/>
          <w:sz w:val="28"/>
          <w:szCs w:val="28"/>
        </w:rPr>
        <w:t>ally</w:t>
      </w:r>
      <w:r w:rsidR="0023204F" w:rsidRPr="0068436D">
        <w:rPr>
          <w:rFonts w:cstheme="minorHAnsi"/>
          <w:i/>
          <w:sz w:val="28"/>
          <w:szCs w:val="28"/>
        </w:rPr>
        <w:t xml:space="preserve"> business rationale</w:t>
      </w:r>
      <w:proofErr w:type="gramStart"/>
      <w:r w:rsidR="0023204F" w:rsidRPr="0068436D">
        <w:rPr>
          <w:rFonts w:cstheme="minorHAnsi"/>
          <w:i/>
          <w:sz w:val="28"/>
          <w:szCs w:val="28"/>
        </w:rPr>
        <w:t>) .</w:t>
      </w:r>
      <w:proofErr w:type="gramEnd"/>
      <w:r w:rsidR="0023204F" w:rsidRPr="0068436D">
        <w:rPr>
          <w:rFonts w:cstheme="minorHAnsi"/>
          <w:i/>
          <w:sz w:val="28"/>
          <w:szCs w:val="28"/>
        </w:rPr>
        <w:t xml:space="preserve"> In p</w:t>
      </w:r>
      <w:r w:rsidR="00961A07" w:rsidRPr="0068436D">
        <w:rPr>
          <w:rFonts w:cstheme="minorHAnsi"/>
          <w:i/>
          <w:sz w:val="28"/>
          <w:szCs w:val="28"/>
        </w:rPr>
        <w:t>articular</w:t>
      </w:r>
      <w:r w:rsidR="0023204F" w:rsidRPr="0068436D">
        <w:rPr>
          <w:rFonts w:cstheme="minorHAnsi"/>
          <w:i/>
          <w:sz w:val="28"/>
          <w:szCs w:val="28"/>
        </w:rPr>
        <w:t>,</w:t>
      </w:r>
      <w:r w:rsidR="00961A07" w:rsidRPr="0068436D">
        <w:rPr>
          <w:rFonts w:cstheme="minorHAnsi"/>
          <w:i/>
          <w:sz w:val="28"/>
          <w:szCs w:val="28"/>
        </w:rPr>
        <w:t xml:space="preserve"> why this solution over any other. </w:t>
      </w:r>
      <w:r w:rsidR="00B17A06" w:rsidRPr="0068436D">
        <w:rPr>
          <w:rFonts w:cstheme="minorHAnsi"/>
          <w:i/>
          <w:sz w:val="28"/>
          <w:szCs w:val="28"/>
        </w:rPr>
        <w:t>How does your solution com</w:t>
      </w:r>
      <w:r w:rsidR="00E1310B">
        <w:rPr>
          <w:rFonts w:cstheme="minorHAnsi"/>
          <w:i/>
          <w:sz w:val="28"/>
          <w:szCs w:val="28"/>
        </w:rPr>
        <w:t>pare to the other alternatives?</w:t>
      </w:r>
    </w:p>
    <w:p w14:paraId="48093870" w14:textId="06E7135A" w:rsidR="00E1310B" w:rsidRPr="00E1310B" w:rsidRDefault="00E1310B" w:rsidP="00E1310B">
      <w:pPr>
        <w:ind w:left="1080"/>
        <w:rPr>
          <w:rFonts w:cstheme="minorHAnsi"/>
          <w:i/>
          <w:sz w:val="28"/>
          <w:szCs w:val="28"/>
        </w:rPr>
      </w:pPr>
      <w:r>
        <w:rPr>
          <w:rFonts w:cstheme="minorHAnsi"/>
          <w:i/>
          <w:sz w:val="28"/>
          <w:szCs w:val="28"/>
        </w:rPr>
        <w:t xml:space="preserve">This solution makes the most sense from all aspects of a business case. Financially, it will save the school money by reducing time and </w:t>
      </w:r>
      <w:ins w:id="9" w:author="John Hoffman" w:date="2019-10-30T10:48:00Z">
        <w:r w:rsidR="00891A27">
          <w:rPr>
            <w:rFonts w:cstheme="minorHAnsi"/>
            <w:i/>
            <w:sz w:val="28"/>
            <w:szCs w:val="28"/>
          </w:rPr>
          <w:t>wasted materials, such as nursing supplies, missing computer parts</w:t>
        </w:r>
      </w:ins>
      <w:ins w:id="10" w:author="John Hoffman" w:date="2019-10-30T10:51:00Z">
        <w:r w:rsidR="00891A27">
          <w:rPr>
            <w:rFonts w:cstheme="minorHAnsi"/>
            <w:i/>
            <w:sz w:val="28"/>
            <w:szCs w:val="28"/>
          </w:rPr>
          <w:t>, or</w:t>
        </w:r>
      </w:ins>
      <w:ins w:id="11" w:author="John Hoffman" w:date="2019-10-30T10:52:00Z">
        <w:r w:rsidR="00891A27">
          <w:rPr>
            <w:rFonts w:cstheme="minorHAnsi"/>
            <w:i/>
            <w:sz w:val="28"/>
            <w:szCs w:val="28"/>
          </w:rPr>
          <w:t xml:space="preserve"> possible item misplacements</w:t>
        </w:r>
      </w:ins>
      <w:del w:id="12" w:author="John Hoffman" w:date="2019-10-30T10:48:00Z">
        <w:r w:rsidDel="00891A27">
          <w:rPr>
            <w:rFonts w:cstheme="minorHAnsi"/>
            <w:i/>
            <w:sz w:val="28"/>
            <w:szCs w:val="28"/>
          </w:rPr>
          <w:delText>product waste</w:delText>
        </w:r>
      </w:del>
      <w:r>
        <w:rPr>
          <w:rFonts w:cstheme="minorHAnsi"/>
          <w:i/>
          <w:sz w:val="28"/>
          <w:szCs w:val="28"/>
        </w:rPr>
        <w:t>.</w:t>
      </w:r>
      <w:ins w:id="13" w:author="John Hoffman" w:date="2019-10-30T10:52:00Z">
        <w:r w:rsidR="00891A27">
          <w:rPr>
            <w:rFonts w:cstheme="minorHAnsi"/>
            <w:i/>
            <w:sz w:val="28"/>
            <w:szCs w:val="28"/>
          </w:rPr>
          <w:t xml:space="preserve"> This solution will also increase accountability for students to return school items.</w:t>
        </w:r>
      </w:ins>
      <w:ins w:id="14" w:author="David Lash" w:date="2019-10-28T16:55:00Z">
        <w:r w:rsidR="005C67F2">
          <w:rPr>
            <w:rFonts w:cstheme="minorHAnsi"/>
            <w:i/>
            <w:sz w:val="28"/>
            <w:szCs w:val="28"/>
          </w:rPr>
          <w:t xml:space="preserve"> </w:t>
        </w:r>
        <w:r w:rsidR="005C67F2" w:rsidRPr="005C67F2">
          <w:rPr>
            <w:rFonts w:cstheme="minorHAnsi"/>
            <w:i/>
            <w:sz w:val="28"/>
            <w:szCs w:val="28"/>
            <w:highlight w:val="yellow"/>
            <w:rPrChange w:id="15" w:author="David Lash" w:date="2019-10-28T16:55:00Z">
              <w:rPr>
                <w:rFonts w:cstheme="minorHAnsi"/>
                <w:i/>
                <w:sz w:val="28"/>
                <w:szCs w:val="28"/>
              </w:rPr>
            </w:rPrChange>
          </w:rPr>
          <w:t>(What is product waste?)</w:t>
        </w:r>
      </w:ins>
      <w:r>
        <w:rPr>
          <w:rFonts w:cstheme="minorHAnsi"/>
          <w:i/>
          <w:sz w:val="28"/>
          <w:szCs w:val="28"/>
        </w:rPr>
        <w:t xml:space="preserve"> This solution also provides great learning and experience for the students that would not be possible by purchasing outside software. It also will improve security as everything was designed “in house”.</w:t>
      </w:r>
      <w:ins w:id="16" w:author="John Hoffman" w:date="2019-10-30T10:54:00Z">
        <w:r w:rsidR="00891A27">
          <w:rPr>
            <w:rFonts w:cstheme="minorHAnsi"/>
            <w:i/>
            <w:sz w:val="28"/>
            <w:szCs w:val="28"/>
          </w:rPr>
          <w:t xml:space="preserve"> This is a benefit to the security of the system as all software and database information will need to be implemented with supervision from the school. The inventory system and any linked sites will only operate within the school</w:t>
        </w:r>
      </w:ins>
      <w:ins w:id="17" w:author="John Hoffman" w:date="2019-10-30T10:56:00Z">
        <w:r w:rsidR="00891A27">
          <w:rPr>
            <w:rFonts w:cstheme="minorHAnsi"/>
            <w:i/>
            <w:sz w:val="28"/>
            <w:szCs w:val="28"/>
          </w:rPr>
          <w:t>’s server system. There will be no possible access to this inventory system from outside of the school</w:t>
        </w:r>
      </w:ins>
      <w:ins w:id="18" w:author="John Hoffman" w:date="2019-10-30T10:57:00Z">
        <w:r w:rsidR="00891A27">
          <w:rPr>
            <w:rFonts w:cstheme="minorHAnsi"/>
            <w:i/>
            <w:sz w:val="28"/>
            <w:szCs w:val="28"/>
          </w:rPr>
          <w:t>’s network.</w:t>
        </w:r>
      </w:ins>
      <w:ins w:id="19" w:author="David Lash" w:date="2019-10-28T16:56:00Z">
        <w:r w:rsidR="005C67F2">
          <w:rPr>
            <w:rFonts w:cstheme="minorHAnsi"/>
            <w:i/>
            <w:sz w:val="28"/>
            <w:szCs w:val="28"/>
          </w:rPr>
          <w:t xml:space="preserve"> </w:t>
        </w:r>
        <w:r w:rsidR="005C67F2" w:rsidRPr="005C67F2">
          <w:rPr>
            <w:rFonts w:cstheme="minorHAnsi"/>
            <w:i/>
            <w:sz w:val="28"/>
            <w:szCs w:val="28"/>
            <w:highlight w:val="yellow"/>
            <w:rPrChange w:id="20" w:author="David Lash" w:date="2019-10-28T16:56:00Z">
              <w:rPr>
                <w:rFonts w:cstheme="minorHAnsi"/>
                <w:i/>
                <w:sz w:val="28"/>
                <w:szCs w:val="28"/>
              </w:rPr>
            </w:rPrChange>
          </w:rPr>
          <w:t>Why does that improve security?)</w:t>
        </w:r>
      </w:ins>
    </w:p>
    <w:p w14:paraId="29288F6B" w14:textId="5677B269" w:rsidR="00E1310B" w:rsidRDefault="00FB0877" w:rsidP="00E1310B">
      <w:pPr>
        <w:pStyle w:val="ListParagraph"/>
        <w:numPr>
          <w:ilvl w:val="1"/>
          <w:numId w:val="1"/>
        </w:numPr>
        <w:rPr>
          <w:rFonts w:cstheme="minorHAnsi"/>
          <w:i/>
          <w:sz w:val="28"/>
          <w:szCs w:val="28"/>
        </w:rPr>
      </w:pPr>
      <w:r w:rsidRPr="0068436D">
        <w:rPr>
          <w:rFonts w:cstheme="minorHAnsi"/>
          <w:i/>
          <w:sz w:val="28"/>
          <w:szCs w:val="28"/>
        </w:rPr>
        <w:t xml:space="preserve">What is the </w:t>
      </w:r>
      <w:r w:rsidR="00B45C96" w:rsidRPr="0068436D">
        <w:rPr>
          <w:rFonts w:cstheme="minorHAnsi"/>
          <w:i/>
          <w:sz w:val="28"/>
          <w:szCs w:val="28"/>
        </w:rPr>
        <w:t>bottom-line</w:t>
      </w:r>
      <w:r w:rsidRPr="0068436D">
        <w:rPr>
          <w:rFonts w:cstheme="minorHAnsi"/>
          <w:i/>
          <w:sz w:val="28"/>
          <w:szCs w:val="28"/>
        </w:rPr>
        <w:t xml:space="preserve"> cost and benefit of selecting this solution? That is how much will it cost and what specific benef</w:t>
      </w:r>
      <w:r w:rsidR="00E1310B">
        <w:rPr>
          <w:rFonts w:cstheme="minorHAnsi"/>
          <w:i/>
          <w:sz w:val="28"/>
          <w:szCs w:val="28"/>
        </w:rPr>
        <w:t>its will this solution provide?</w:t>
      </w:r>
    </w:p>
    <w:p w14:paraId="2DB0108D" w14:textId="622E92E2" w:rsidR="00E1310B" w:rsidRDefault="00E1310B" w:rsidP="00E1310B">
      <w:pPr>
        <w:ind w:left="1080"/>
        <w:rPr>
          <w:ins w:id="21" w:author="John Hoffman" w:date="2019-10-30T10:58:00Z"/>
          <w:rFonts w:cstheme="minorHAnsi"/>
          <w:i/>
          <w:sz w:val="28"/>
          <w:szCs w:val="28"/>
        </w:rPr>
      </w:pPr>
      <w:r>
        <w:rPr>
          <w:rFonts w:cstheme="minorHAnsi"/>
          <w:i/>
          <w:sz w:val="28"/>
          <w:szCs w:val="28"/>
        </w:rPr>
        <w:t>The bottom-line is that the overall cost of this product being produced by a student team is that there will be no additional development costs. All costs are included in the salary of the professor of the current class producing the software, as well as any costs included with allowing students to attend this class. This solution provides the school, as well as the students major benefits overall. There is a possibility the school will need to provide additional hardware for a reasonable cost.</w:t>
      </w:r>
    </w:p>
    <w:p w14:paraId="69DE27F4" w14:textId="24D2D3C6" w:rsidR="00891A27" w:rsidRDefault="00AF0FC0" w:rsidP="00E1310B">
      <w:pPr>
        <w:ind w:left="1080"/>
        <w:rPr>
          <w:ins w:id="22" w:author="John Hoffman" w:date="2019-10-30T11:03:00Z"/>
          <w:rFonts w:cstheme="minorHAnsi"/>
          <w:i/>
          <w:sz w:val="28"/>
          <w:szCs w:val="28"/>
        </w:rPr>
      </w:pPr>
      <w:ins w:id="23" w:author="John Hoffman" w:date="2019-10-30T10:58:00Z">
        <w:r>
          <w:rPr>
            <w:rFonts w:cstheme="minorHAnsi"/>
            <w:i/>
            <w:sz w:val="28"/>
            <w:szCs w:val="28"/>
          </w:rPr>
          <w:lastRenderedPageBreak/>
          <w:t>It is assumed later in this business case that the server cost will be included in any future budget</w:t>
        </w:r>
      </w:ins>
      <w:ins w:id="24" w:author="John Hoffman" w:date="2019-10-30T10:59:00Z">
        <w:r>
          <w:rPr>
            <w:rFonts w:cstheme="minorHAnsi"/>
            <w:i/>
            <w:sz w:val="28"/>
            <w:szCs w:val="28"/>
          </w:rPr>
          <w:t xml:space="preserve"> related to the inventory management or the Nursing or Computer Science departments. The scanners currently being used in the Nursing department cost approximately $75 on Amazon, it is our recommendation that Aurora University purchase similar scanners to those currently in use. We recommend that the school purchase two (2) additional scanners to be implemented within the CSC department.</w:t>
        </w:r>
      </w:ins>
      <w:ins w:id="25" w:author="John Hoffman" w:date="2019-10-30T11:03:00Z">
        <w:r>
          <w:rPr>
            <w:rFonts w:cstheme="minorHAnsi"/>
            <w:i/>
            <w:sz w:val="28"/>
            <w:szCs w:val="28"/>
          </w:rPr>
          <w:t xml:space="preserve"> There are no additional maintenance costs other than the costs that are included within the staff salary budget. This brings a total cost for this project to ~$150, plus the server space cost.</w:t>
        </w:r>
      </w:ins>
    </w:p>
    <w:p w14:paraId="1CEC0043" w14:textId="77777777" w:rsidR="00AF0FC0" w:rsidRDefault="00AF0FC0" w:rsidP="00E1310B">
      <w:pPr>
        <w:ind w:left="1080"/>
        <w:rPr>
          <w:ins w:id="26" w:author="John Hoffman" w:date="2019-10-30T11:06:00Z"/>
          <w:rFonts w:cstheme="minorHAnsi"/>
          <w:i/>
          <w:sz w:val="28"/>
          <w:szCs w:val="28"/>
        </w:rPr>
      </w:pPr>
    </w:p>
    <w:p w14:paraId="471306B4" w14:textId="06F64EEA" w:rsidR="00AF0FC0" w:rsidRDefault="00AF0FC0" w:rsidP="00E1310B">
      <w:pPr>
        <w:ind w:left="1080"/>
        <w:rPr>
          <w:ins w:id="27" w:author="David Lash" w:date="2019-10-28T16:56:00Z"/>
          <w:rFonts w:cstheme="minorHAnsi"/>
          <w:i/>
          <w:sz w:val="28"/>
          <w:szCs w:val="28"/>
        </w:rPr>
      </w:pPr>
      <w:ins w:id="28" w:author="John Hoffman" w:date="2019-10-30T11:06:00Z">
        <w:r>
          <w:rPr>
            <w:rFonts w:cstheme="minorHAnsi"/>
            <w:i/>
            <w:sz w:val="28"/>
            <w:szCs w:val="28"/>
          </w:rPr>
          <w:t>In regards to any maintenance, it is assumed later in this business case that future students and CSC professors will be capable of addressing any bugs or additions</w:t>
        </w:r>
        <w:r w:rsidR="00304B76">
          <w:rPr>
            <w:rFonts w:cstheme="minorHAnsi"/>
            <w:i/>
            <w:sz w:val="28"/>
            <w:szCs w:val="28"/>
          </w:rPr>
          <w:t>. There will not be any additional costs for this.</w:t>
        </w:r>
      </w:ins>
    </w:p>
    <w:p w14:paraId="2FC5D413" w14:textId="07BE0ECC" w:rsidR="005C67F2" w:rsidRPr="00E1310B" w:rsidRDefault="005C67F2" w:rsidP="00E1310B">
      <w:pPr>
        <w:ind w:left="1080"/>
        <w:rPr>
          <w:rFonts w:cstheme="minorHAnsi"/>
          <w:i/>
          <w:sz w:val="28"/>
          <w:szCs w:val="28"/>
        </w:rPr>
      </w:pPr>
      <w:ins w:id="29" w:author="David Lash" w:date="2019-10-28T16:56:00Z">
        <w:r w:rsidRPr="005C67F2">
          <w:rPr>
            <w:rFonts w:cstheme="minorHAnsi"/>
            <w:i/>
            <w:sz w:val="28"/>
            <w:szCs w:val="28"/>
            <w:highlight w:val="yellow"/>
            <w:rPrChange w:id="30" w:author="David Lash" w:date="2019-10-28T16:57:00Z">
              <w:rPr>
                <w:rFonts w:cstheme="minorHAnsi"/>
                <w:i/>
                <w:sz w:val="28"/>
                <w:szCs w:val="28"/>
              </w:rPr>
            </w:rPrChange>
          </w:rPr>
          <w:t xml:space="preserve">The server it needs to run on is a cost. Are you going to use scanners? Those cost money too. Is there </w:t>
        </w:r>
      </w:ins>
      <w:ins w:id="31" w:author="David Lash" w:date="2019-10-28T16:57:00Z">
        <w:r w:rsidRPr="005C67F2">
          <w:rPr>
            <w:rFonts w:cstheme="minorHAnsi"/>
            <w:i/>
            <w:sz w:val="28"/>
            <w:szCs w:val="28"/>
            <w:highlight w:val="yellow"/>
            <w:rPrChange w:id="32" w:author="David Lash" w:date="2019-10-28T16:57:00Z">
              <w:rPr>
                <w:rFonts w:cstheme="minorHAnsi"/>
                <w:i/>
                <w:sz w:val="28"/>
                <w:szCs w:val="28"/>
              </w:rPr>
            </w:rPrChange>
          </w:rPr>
          <w:t>maintenance</w:t>
        </w:r>
      </w:ins>
      <w:ins w:id="33" w:author="David Lash" w:date="2019-10-28T16:56:00Z">
        <w:r w:rsidRPr="005C67F2">
          <w:rPr>
            <w:rFonts w:cstheme="minorHAnsi"/>
            <w:i/>
            <w:sz w:val="28"/>
            <w:szCs w:val="28"/>
            <w:highlight w:val="yellow"/>
            <w:rPrChange w:id="34" w:author="David Lash" w:date="2019-10-28T16:57:00Z">
              <w:rPr>
                <w:rFonts w:cstheme="minorHAnsi"/>
                <w:i/>
                <w:sz w:val="28"/>
                <w:szCs w:val="28"/>
              </w:rPr>
            </w:rPrChange>
          </w:rPr>
          <w:t>?</w:t>
        </w:r>
      </w:ins>
      <w:ins w:id="35" w:author="David Lash" w:date="2019-10-28T16:57:00Z">
        <w:r w:rsidRPr="005C67F2">
          <w:rPr>
            <w:rFonts w:cstheme="minorHAnsi"/>
            <w:i/>
            <w:sz w:val="28"/>
            <w:szCs w:val="28"/>
            <w:highlight w:val="yellow"/>
            <w:rPrChange w:id="36" w:author="David Lash" w:date="2019-10-28T16:57:00Z">
              <w:rPr>
                <w:rFonts w:cstheme="minorHAnsi"/>
                <w:i/>
                <w:sz w:val="28"/>
                <w:szCs w:val="28"/>
              </w:rPr>
            </w:rPrChange>
          </w:rPr>
          <w:t xml:space="preserve"> Who will pay for that?</w:t>
        </w:r>
        <w:r>
          <w:rPr>
            <w:rFonts w:cstheme="minorHAnsi"/>
            <w:i/>
            <w:sz w:val="28"/>
            <w:szCs w:val="28"/>
          </w:rPr>
          <w:t xml:space="preserve"> </w:t>
        </w:r>
      </w:ins>
    </w:p>
    <w:p w14:paraId="4B3EC47C" w14:textId="7132B598" w:rsidR="004013C6" w:rsidRDefault="00D1500A" w:rsidP="00A51FC6">
      <w:pPr>
        <w:pStyle w:val="ListParagraph"/>
        <w:numPr>
          <w:ilvl w:val="1"/>
          <w:numId w:val="1"/>
        </w:numPr>
        <w:rPr>
          <w:rFonts w:cstheme="minorHAnsi"/>
          <w:i/>
          <w:sz w:val="28"/>
          <w:szCs w:val="28"/>
        </w:rPr>
      </w:pPr>
      <w:r w:rsidRPr="0068436D">
        <w:rPr>
          <w:rFonts w:cstheme="minorHAnsi"/>
          <w:i/>
          <w:sz w:val="28"/>
          <w:szCs w:val="28"/>
        </w:rPr>
        <w:t>What are the major</w:t>
      </w:r>
      <w:r w:rsidR="00961A07" w:rsidRPr="0068436D">
        <w:rPr>
          <w:rFonts w:cstheme="minorHAnsi"/>
          <w:i/>
          <w:sz w:val="28"/>
          <w:szCs w:val="28"/>
        </w:rPr>
        <w:t xml:space="preserve"> risk</w:t>
      </w:r>
      <w:r w:rsidRPr="0068436D">
        <w:rPr>
          <w:rFonts w:cstheme="minorHAnsi"/>
          <w:i/>
          <w:sz w:val="28"/>
          <w:szCs w:val="28"/>
        </w:rPr>
        <w:t>s in this project from the overall business standpoint and h</w:t>
      </w:r>
      <w:r w:rsidR="00E1310B">
        <w:rPr>
          <w:rFonts w:cstheme="minorHAnsi"/>
          <w:i/>
          <w:sz w:val="28"/>
          <w:szCs w:val="28"/>
        </w:rPr>
        <w:t>ow to do plan to overcome them?</w:t>
      </w:r>
    </w:p>
    <w:p w14:paraId="22820626" w14:textId="214A5DD6" w:rsidR="00E1310B" w:rsidRDefault="00E1310B" w:rsidP="00E1310B">
      <w:pPr>
        <w:ind w:left="1080"/>
        <w:rPr>
          <w:ins w:id="37" w:author="John Hoffman" w:date="2019-10-30T11:12:00Z"/>
          <w:rFonts w:cstheme="minorHAnsi"/>
          <w:i/>
          <w:sz w:val="28"/>
          <w:szCs w:val="28"/>
        </w:rPr>
      </w:pPr>
      <w:r>
        <w:rPr>
          <w:rFonts w:cstheme="minorHAnsi"/>
          <w:i/>
          <w:sz w:val="28"/>
          <w:szCs w:val="28"/>
        </w:rPr>
        <w:t>The biggest risk is that this software will not be implemented or maintained properly, ensuring that hardware will eventually fail, and that the system will be taken offline.</w:t>
      </w:r>
    </w:p>
    <w:p w14:paraId="323E2905" w14:textId="20408164" w:rsidR="00304B76" w:rsidRDefault="00304B76" w:rsidP="00E1310B">
      <w:pPr>
        <w:ind w:left="1080"/>
        <w:rPr>
          <w:ins w:id="38" w:author="John Hoffman" w:date="2019-10-30T11:15:00Z"/>
          <w:rFonts w:cstheme="minorHAnsi"/>
          <w:i/>
          <w:sz w:val="28"/>
          <w:szCs w:val="28"/>
        </w:rPr>
      </w:pPr>
      <w:ins w:id="39" w:author="John Hoffman" w:date="2019-10-30T11:12:00Z">
        <w:r>
          <w:rPr>
            <w:rFonts w:cstheme="minorHAnsi"/>
            <w:i/>
            <w:sz w:val="28"/>
            <w:szCs w:val="28"/>
          </w:rPr>
          <w:t>The best way</w:t>
        </w:r>
      </w:ins>
      <w:ins w:id="40" w:author="John Hoffman" w:date="2019-10-30T11:14:00Z">
        <w:r>
          <w:rPr>
            <w:rFonts w:cstheme="minorHAnsi"/>
            <w:i/>
            <w:sz w:val="28"/>
            <w:szCs w:val="28"/>
          </w:rPr>
          <w:t xml:space="preserve"> we</w:t>
        </w:r>
      </w:ins>
      <w:ins w:id="41" w:author="John Hoffman" w:date="2019-10-30T11:12:00Z">
        <w:r>
          <w:rPr>
            <w:rFonts w:cstheme="minorHAnsi"/>
            <w:i/>
            <w:sz w:val="28"/>
            <w:szCs w:val="28"/>
          </w:rPr>
          <w:t xml:space="preserve"> plan to ensure the quality and uptime of our inventory system is by extensive documentation regarding the process involved in creating and setting up the system. The current plan is for all code to include detailed comments describing the system and how it functions. We will also include a report that describes the process to shut dow</w:t>
        </w:r>
      </w:ins>
      <w:ins w:id="42" w:author="John Hoffman" w:date="2019-10-30T11:14:00Z">
        <w:r>
          <w:rPr>
            <w:rFonts w:cstheme="minorHAnsi"/>
            <w:i/>
            <w:sz w:val="28"/>
            <w:szCs w:val="28"/>
          </w:rPr>
          <w:t xml:space="preserve">n, update, </w:t>
        </w:r>
      </w:ins>
      <w:ins w:id="43" w:author="John Hoffman" w:date="2019-10-30T11:12:00Z">
        <w:r>
          <w:rPr>
            <w:rFonts w:cstheme="minorHAnsi"/>
            <w:i/>
            <w:sz w:val="28"/>
            <w:szCs w:val="28"/>
          </w:rPr>
          <w:t xml:space="preserve">and reboot the website to ensure </w:t>
        </w:r>
      </w:ins>
      <w:ins w:id="44" w:author="John Hoffman" w:date="2019-10-30T11:14:00Z">
        <w:r>
          <w:rPr>
            <w:rFonts w:cstheme="minorHAnsi"/>
            <w:i/>
            <w:sz w:val="28"/>
            <w:szCs w:val="28"/>
          </w:rPr>
          <w:t>proper maintenance in the future.</w:t>
        </w:r>
      </w:ins>
    </w:p>
    <w:p w14:paraId="65B0AED2" w14:textId="46140519" w:rsidR="00304B76" w:rsidRDefault="00304B76" w:rsidP="00E1310B">
      <w:pPr>
        <w:ind w:left="1080"/>
        <w:rPr>
          <w:ins w:id="45" w:author="David Lash" w:date="2019-10-28T16:57:00Z"/>
          <w:rFonts w:cstheme="minorHAnsi"/>
          <w:i/>
          <w:sz w:val="28"/>
          <w:szCs w:val="28"/>
        </w:rPr>
      </w:pPr>
      <w:ins w:id="46" w:author="John Hoffman" w:date="2019-10-30T11:16:00Z">
        <w:r>
          <w:rPr>
            <w:rFonts w:cstheme="minorHAnsi"/>
            <w:i/>
            <w:sz w:val="28"/>
            <w:szCs w:val="28"/>
          </w:rPr>
          <w:t xml:space="preserve">The risks involved with completing the project on time and delivering all requested features have all been identified. To help mitigate the potential risks, </w:t>
        </w:r>
      </w:ins>
      <w:ins w:id="47" w:author="John Hoffman" w:date="2019-10-30T11:15:00Z">
        <w:r>
          <w:rPr>
            <w:rFonts w:cstheme="minorHAnsi"/>
            <w:i/>
            <w:sz w:val="28"/>
            <w:szCs w:val="28"/>
          </w:rPr>
          <w:t xml:space="preserve">this project will be taken into the future capstone classes </w:t>
        </w:r>
        <w:r>
          <w:rPr>
            <w:rFonts w:cstheme="minorHAnsi"/>
            <w:i/>
            <w:sz w:val="28"/>
            <w:szCs w:val="28"/>
          </w:rPr>
          <w:lastRenderedPageBreak/>
          <w:t>offered at Aurora University. This will allow additional time for development.</w:t>
        </w:r>
      </w:ins>
    </w:p>
    <w:p w14:paraId="3CFE9749" w14:textId="2A5C0FB1" w:rsidR="005C67F2" w:rsidRPr="00E1310B" w:rsidRDefault="005C67F2" w:rsidP="00E1310B">
      <w:pPr>
        <w:ind w:left="1080"/>
        <w:rPr>
          <w:rFonts w:cstheme="minorHAnsi"/>
          <w:i/>
          <w:sz w:val="28"/>
          <w:szCs w:val="28"/>
        </w:rPr>
      </w:pPr>
      <w:ins w:id="48" w:author="David Lash" w:date="2019-10-28T16:57:00Z">
        <w:r w:rsidRPr="005C67F2">
          <w:rPr>
            <w:rFonts w:cstheme="minorHAnsi"/>
            <w:i/>
            <w:sz w:val="28"/>
            <w:szCs w:val="28"/>
            <w:highlight w:val="yellow"/>
            <w:rPrChange w:id="49" w:author="David Lash" w:date="2019-10-28T16:58:00Z">
              <w:rPr>
                <w:rFonts w:cstheme="minorHAnsi"/>
                <w:i/>
                <w:sz w:val="28"/>
                <w:szCs w:val="28"/>
              </w:rPr>
            </w:rPrChange>
          </w:rPr>
          <w:t>That is a big risk.</w:t>
        </w:r>
      </w:ins>
      <w:ins w:id="50" w:author="David Lash" w:date="2019-10-28T16:58:00Z">
        <w:r>
          <w:rPr>
            <w:rFonts w:cstheme="minorHAnsi"/>
            <w:i/>
            <w:sz w:val="28"/>
            <w:szCs w:val="28"/>
            <w:highlight w:val="yellow"/>
          </w:rPr>
          <w:t xml:space="preserve"> How will you mitigate that risk? </w:t>
        </w:r>
      </w:ins>
      <w:ins w:id="51" w:author="David Lash" w:date="2019-10-28T16:57:00Z">
        <w:r w:rsidRPr="005C67F2">
          <w:rPr>
            <w:rFonts w:cstheme="minorHAnsi"/>
            <w:i/>
            <w:sz w:val="28"/>
            <w:szCs w:val="28"/>
            <w:highlight w:val="yellow"/>
            <w:rPrChange w:id="52" w:author="David Lash" w:date="2019-10-28T16:58:00Z">
              <w:rPr>
                <w:rFonts w:cstheme="minorHAnsi"/>
                <w:i/>
                <w:sz w:val="28"/>
                <w:szCs w:val="28"/>
              </w:rPr>
            </w:rPrChange>
          </w:rPr>
          <w:t xml:space="preserve"> You also have a risk that your team will actually complete the project on time with all the features needed. T</w:t>
        </w:r>
      </w:ins>
    </w:p>
    <w:p w14:paraId="4204B8B1" w14:textId="77777777" w:rsidR="00983CE4" w:rsidRPr="0068436D" w:rsidRDefault="00983CE4" w:rsidP="0070440F">
      <w:pPr>
        <w:pStyle w:val="ListParagraph"/>
        <w:ind w:left="1800"/>
        <w:rPr>
          <w:rFonts w:cstheme="minorHAnsi"/>
          <w:b/>
          <w:sz w:val="28"/>
          <w:szCs w:val="28"/>
        </w:rPr>
      </w:pPr>
    </w:p>
    <w:p w14:paraId="46422BB1" w14:textId="432CC524" w:rsidR="00304B76" w:rsidRPr="00304B76" w:rsidRDefault="00EB1F66" w:rsidP="00304B76">
      <w:pPr>
        <w:pStyle w:val="ListParagraph"/>
        <w:numPr>
          <w:ilvl w:val="0"/>
          <w:numId w:val="1"/>
        </w:numPr>
        <w:rPr>
          <w:ins w:id="53" w:author="John Hoffman" w:date="2019-10-30T11:18:00Z"/>
          <w:rFonts w:cstheme="minorHAnsi"/>
          <w:b/>
          <w:sz w:val="28"/>
          <w:szCs w:val="28"/>
          <w:rPrChange w:id="54" w:author="John Hoffman" w:date="2019-10-30T11:18:00Z">
            <w:rPr>
              <w:ins w:id="55" w:author="John Hoffman" w:date="2019-10-30T11:18:00Z"/>
              <w:rFonts w:cstheme="minorHAnsi"/>
              <w:i/>
              <w:sz w:val="28"/>
              <w:szCs w:val="28"/>
            </w:rPr>
          </w:rPrChange>
        </w:rPr>
      </w:pPr>
      <w:r w:rsidRPr="0068436D">
        <w:rPr>
          <w:rFonts w:cstheme="minorHAnsi"/>
          <w:b/>
          <w:sz w:val="28"/>
          <w:szCs w:val="28"/>
        </w:rPr>
        <w:t>Key Objectives</w:t>
      </w:r>
      <w:r w:rsidR="00983CE4" w:rsidRPr="0068436D">
        <w:rPr>
          <w:rFonts w:cstheme="minorHAnsi"/>
          <w:b/>
          <w:sz w:val="28"/>
          <w:szCs w:val="28"/>
        </w:rPr>
        <w:t xml:space="preserve"> </w:t>
      </w:r>
      <w:r w:rsidR="00962FC5" w:rsidRPr="0068436D">
        <w:rPr>
          <w:rFonts w:cstheme="minorHAnsi"/>
          <w:b/>
          <w:sz w:val="28"/>
          <w:szCs w:val="28"/>
        </w:rPr>
        <w:t>–</w:t>
      </w:r>
      <w:r w:rsidR="00983CE4" w:rsidRPr="0068436D">
        <w:rPr>
          <w:rFonts w:cstheme="minorHAnsi"/>
          <w:i/>
          <w:sz w:val="28"/>
          <w:szCs w:val="28"/>
        </w:rPr>
        <w:t xml:space="preserve"> </w:t>
      </w:r>
      <w:r w:rsidR="00962FC5" w:rsidRPr="0068436D">
        <w:rPr>
          <w:rFonts w:cstheme="minorHAnsi"/>
          <w:i/>
          <w:sz w:val="28"/>
          <w:szCs w:val="28"/>
        </w:rPr>
        <w:t>Keep track of items used for</w:t>
      </w:r>
      <w:r w:rsidR="00E1310B">
        <w:rPr>
          <w:rFonts w:cstheme="minorHAnsi"/>
          <w:i/>
          <w:sz w:val="28"/>
          <w:szCs w:val="28"/>
        </w:rPr>
        <w:t xml:space="preserve"> nursing and CSC departments. Ensure items can be scanned in and out of the system consistently. Provide a security layer against prying eyes</w:t>
      </w:r>
      <w:ins w:id="56" w:author="John Hoffman" w:date="2019-10-30T11:17:00Z">
        <w:r w:rsidR="00304B76">
          <w:rPr>
            <w:rFonts w:cstheme="minorHAnsi"/>
            <w:i/>
            <w:sz w:val="28"/>
            <w:szCs w:val="28"/>
          </w:rPr>
          <w:t>.</w:t>
        </w:r>
      </w:ins>
    </w:p>
    <w:p w14:paraId="2793BE03" w14:textId="4842A375" w:rsidR="00304B76" w:rsidRPr="00304B76" w:rsidRDefault="00304B76">
      <w:pPr>
        <w:pStyle w:val="ListParagraph"/>
        <w:rPr>
          <w:ins w:id="57" w:author="John Hoffman" w:date="2019-10-30T11:17:00Z"/>
          <w:rFonts w:cstheme="minorHAnsi"/>
          <w:b/>
          <w:sz w:val="28"/>
          <w:szCs w:val="28"/>
          <w:rPrChange w:id="58" w:author="John Hoffman" w:date="2019-10-30T11:18:00Z">
            <w:rPr>
              <w:ins w:id="59" w:author="John Hoffman" w:date="2019-10-30T11:17:00Z"/>
              <w:rFonts w:cstheme="minorHAnsi"/>
              <w:i/>
              <w:sz w:val="28"/>
              <w:szCs w:val="28"/>
            </w:rPr>
          </w:rPrChange>
        </w:rPr>
        <w:pPrChange w:id="60" w:author="John Hoffman" w:date="2019-10-30T11:18:00Z">
          <w:pPr>
            <w:pStyle w:val="ListParagraph"/>
            <w:numPr>
              <w:numId w:val="1"/>
            </w:numPr>
            <w:ind w:hanging="360"/>
          </w:pPr>
        </w:pPrChange>
      </w:pPr>
      <w:ins w:id="61" w:author="John Hoffman" w:date="2019-10-30T11:18:00Z">
        <w:r>
          <w:rPr>
            <w:rFonts w:cstheme="minorHAnsi"/>
            <w:b/>
            <w:sz w:val="28"/>
            <w:szCs w:val="28"/>
          </w:rPr>
          <w:t>Provide a secure lo</w:t>
        </w:r>
        <w:r w:rsidR="00FA64F1">
          <w:rPr>
            <w:rFonts w:cstheme="minorHAnsi"/>
            <w:b/>
            <w:sz w:val="28"/>
            <w:szCs w:val="28"/>
          </w:rPr>
          <w:t>gin page for the database</w:t>
        </w:r>
      </w:ins>
      <w:ins w:id="62" w:author="John Hoffman" w:date="2019-10-30T11:19:00Z">
        <w:r w:rsidR="00FA64F1">
          <w:rPr>
            <w:rFonts w:cstheme="minorHAnsi"/>
            <w:b/>
            <w:sz w:val="28"/>
            <w:szCs w:val="28"/>
          </w:rPr>
          <w:t>,</w:t>
        </w:r>
      </w:ins>
      <w:ins w:id="63" w:author="John Hoffman" w:date="2019-10-30T11:18:00Z">
        <w:r>
          <w:rPr>
            <w:rFonts w:cstheme="minorHAnsi"/>
            <w:b/>
            <w:sz w:val="28"/>
            <w:szCs w:val="28"/>
          </w:rPr>
          <w:t xml:space="preserve"> which will prevent unauthorized access to the inventory system</w:t>
        </w:r>
        <w:r w:rsidR="00FA64F1">
          <w:rPr>
            <w:rFonts w:cstheme="minorHAnsi"/>
            <w:b/>
            <w:sz w:val="28"/>
            <w:szCs w:val="28"/>
          </w:rPr>
          <w:t>.</w:t>
        </w:r>
      </w:ins>
      <w:ins w:id="64" w:author="John Hoffman" w:date="2019-10-30T11:19:00Z">
        <w:r w:rsidR="00FA64F1">
          <w:rPr>
            <w:rFonts w:cstheme="minorHAnsi"/>
            <w:b/>
            <w:sz w:val="28"/>
            <w:szCs w:val="28"/>
          </w:rPr>
          <w:t xml:space="preserve"> Access will not be granted until the proper credentials have been entered.</w:t>
        </w:r>
      </w:ins>
    </w:p>
    <w:p w14:paraId="4A2E2A81" w14:textId="14BDFDB2" w:rsidR="00EB1F66" w:rsidRPr="00304B76" w:rsidRDefault="00E1310B" w:rsidP="00304B76">
      <w:pPr>
        <w:pStyle w:val="ListParagraph"/>
        <w:numPr>
          <w:ilvl w:val="0"/>
          <w:numId w:val="1"/>
        </w:numPr>
        <w:rPr>
          <w:rFonts w:cstheme="minorHAnsi"/>
          <w:b/>
          <w:sz w:val="28"/>
          <w:szCs w:val="28"/>
          <w:rPrChange w:id="65" w:author="John Hoffman" w:date="2019-10-30T11:17:00Z">
            <w:rPr>
              <w:b/>
            </w:rPr>
          </w:rPrChange>
        </w:rPr>
      </w:pPr>
      <w:del w:id="66" w:author="John Hoffman" w:date="2019-10-30T11:17:00Z">
        <w:r w:rsidDel="00304B76">
          <w:rPr>
            <w:rFonts w:cstheme="minorHAnsi"/>
            <w:i/>
            <w:sz w:val="28"/>
            <w:szCs w:val="28"/>
          </w:rPr>
          <w:delText>.</w:delText>
        </w:r>
      </w:del>
      <w:ins w:id="67" w:author="David Lash" w:date="2019-10-28T17:01:00Z">
        <w:r w:rsidR="000935AA" w:rsidRPr="00304B76">
          <w:rPr>
            <w:rFonts w:cstheme="minorHAnsi"/>
            <w:i/>
            <w:sz w:val="28"/>
            <w:szCs w:val="28"/>
            <w:rPrChange w:id="68" w:author="John Hoffman" w:date="2019-10-30T11:17:00Z">
              <w:rPr/>
            </w:rPrChange>
          </w:rPr>
          <w:t xml:space="preserve"> </w:t>
        </w:r>
        <w:r w:rsidR="000935AA" w:rsidRPr="00304B76">
          <w:rPr>
            <w:rFonts w:cstheme="minorHAnsi"/>
            <w:i/>
            <w:sz w:val="28"/>
            <w:szCs w:val="28"/>
            <w:highlight w:val="yellow"/>
            <w:rPrChange w:id="69" w:author="John Hoffman" w:date="2019-10-30T11:17:00Z">
              <w:rPr>
                <w:rFonts w:cstheme="minorHAnsi"/>
                <w:i/>
                <w:sz w:val="28"/>
                <w:szCs w:val="28"/>
              </w:rPr>
            </w:rPrChange>
          </w:rPr>
          <w:t>(</w:t>
        </w:r>
        <w:proofErr w:type="gramStart"/>
        <w:r w:rsidR="000935AA" w:rsidRPr="00304B76">
          <w:rPr>
            <w:rFonts w:cstheme="minorHAnsi"/>
            <w:i/>
            <w:sz w:val="28"/>
            <w:szCs w:val="28"/>
            <w:highlight w:val="yellow"/>
            <w:rPrChange w:id="70" w:author="John Hoffman" w:date="2019-10-30T11:17:00Z">
              <w:rPr>
                <w:rFonts w:cstheme="minorHAnsi"/>
                <w:i/>
                <w:sz w:val="28"/>
                <w:szCs w:val="28"/>
              </w:rPr>
            </w:rPrChange>
          </w:rPr>
          <w:t>what</w:t>
        </w:r>
        <w:proofErr w:type="gramEnd"/>
        <w:r w:rsidR="000935AA" w:rsidRPr="00304B76">
          <w:rPr>
            <w:rFonts w:cstheme="minorHAnsi"/>
            <w:i/>
            <w:sz w:val="28"/>
            <w:szCs w:val="28"/>
            <w:highlight w:val="yellow"/>
            <w:rPrChange w:id="71" w:author="John Hoffman" w:date="2019-10-30T11:17:00Z">
              <w:rPr>
                <w:rFonts w:cstheme="minorHAnsi"/>
                <w:i/>
                <w:sz w:val="28"/>
                <w:szCs w:val="28"/>
              </w:rPr>
            </w:rPrChange>
          </w:rPr>
          <w:t xml:space="preserve"> does that mean?)</w:t>
        </w:r>
      </w:ins>
    </w:p>
    <w:p w14:paraId="68216649" w14:textId="321D681C" w:rsidR="00EB1F66" w:rsidRPr="0068436D" w:rsidRDefault="00EB1F66" w:rsidP="00423F60">
      <w:pPr>
        <w:pStyle w:val="ListParagraph"/>
        <w:numPr>
          <w:ilvl w:val="0"/>
          <w:numId w:val="1"/>
        </w:numPr>
        <w:rPr>
          <w:rFonts w:cstheme="minorHAnsi"/>
          <w:i/>
          <w:sz w:val="28"/>
          <w:szCs w:val="28"/>
        </w:rPr>
      </w:pPr>
      <w:r w:rsidRPr="0068436D">
        <w:rPr>
          <w:rFonts w:cstheme="minorHAnsi"/>
          <w:b/>
          <w:sz w:val="28"/>
          <w:szCs w:val="28"/>
        </w:rPr>
        <w:t xml:space="preserve">Business Context </w:t>
      </w:r>
      <w:r w:rsidR="00464AB4" w:rsidRPr="0068436D">
        <w:rPr>
          <w:rFonts w:cstheme="minorHAnsi"/>
          <w:b/>
          <w:sz w:val="28"/>
          <w:szCs w:val="28"/>
        </w:rPr>
        <w:t xml:space="preserve">– </w:t>
      </w:r>
      <w:r w:rsidR="0068436D" w:rsidRPr="0068436D">
        <w:rPr>
          <w:rFonts w:cstheme="minorHAnsi"/>
          <w:bCs/>
          <w:i/>
          <w:iCs/>
          <w:sz w:val="28"/>
          <w:szCs w:val="28"/>
        </w:rPr>
        <w:t>T</w:t>
      </w:r>
      <w:r w:rsidR="00464AB4" w:rsidRPr="0068436D">
        <w:rPr>
          <w:rFonts w:cstheme="minorHAnsi"/>
          <w:bCs/>
          <w:i/>
          <w:iCs/>
          <w:sz w:val="28"/>
          <w:szCs w:val="28"/>
        </w:rPr>
        <w:t xml:space="preserve">he </w:t>
      </w:r>
      <w:r w:rsidR="00085993" w:rsidRPr="0068436D">
        <w:rPr>
          <w:rFonts w:cstheme="minorHAnsi"/>
          <w:bCs/>
          <w:i/>
          <w:iCs/>
          <w:sz w:val="28"/>
          <w:szCs w:val="28"/>
        </w:rPr>
        <w:t xml:space="preserve">current environment is not very well documented. Currently, the </w:t>
      </w:r>
      <w:r w:rsidR="00464AB4" w:rsidRPr="0068436D">
        <w:rPr>
          <w:rFonts w:cstheme="minorHAnsi"/>
          <w:bCs/>
          <w:i/>
          <w:iCs/>
          <w:sz w:val="28"/>
          <w:szCs w:val="28"/>
        </w:rPr>
        <w:t>professor</w:t>
      </w:r>
      <w:r w:rsidR="00085993" w:rsidRPr="0068436D">
        <w:rPr>
          <w:rFonts w:cstheme="minorHAnsi"/>
          <w:bCs/>
          <w:i/>
          <w:iCs/>
          <w:sz w:val="28"/>
          <w:szCs w:val="28"/>
        </w:rPr>
        <w:t xml:space="preserve"> will keep a general count of t</w:t>
      </w:r>
      <w:r w:rsidR="00464AB4" w:rsidRPr="0068436D">
        <w:rPr>
          <w:rFonts w:cstheme="minorHAnsi"/>
          <w:bCs/>
          <w:i/>
          <w:iCs/>
          <w:sz w:val="28"/>
          <w:szCs w:val="28"/>
        </w:rPr>
        <w:t>h</w:t>
      </w:r>
      <w:r w:rsidR="00085993" w:rsidRPr="0068436D">
        <w:rPr>
          <w:rFonts w:cstheme="minorHAnsi"/>
          <w:bCs/>
          <w:i/>
          <w:iCs/>
          <w:sz w:val="28"/>
          <w:szCs w:val="28"/>
        </w:rPr>
        <w:t xml:space="preserve">e inventory and </w:t>
      </w:r>
      <w:r w:rsidR="00464AB4" w:rsidRPr="0068436D">
        <w:rPr>
          <w:rFonts w:cstheme="minorHAnsi"/>
          <w:bCs/>
          <w:i/>
          <w:iCs/>
          <w:sz w:val="28"/>
          <w:szCs w:val="28"/>
        </w:rPr>
        <w:t>what items are present. The only items currently being tracked continuously are the medications.</w:t>
      </w:r>
      <w:ins w:id="72" w:author="David Lash" w:date="2019-10-28T17:02:00Z">
        <w:r w:rsidR="000935AA">
          <w:rPr>
            <w:rFonts w:cstheme="minorHAnsi"/>
            <w:bCs/>
            <w:i/>
            <w:iCs/>
            <w:sz w:val="28"/>
            <w:szCs w:val="28"/>
          </w:rPr>
          <w:t xml:space="preserve"> </w:t>
        </w:r>
        <w:r w:rsidR="000935AA" w:rsidRPr="000935AA">
          <w:rPr>
            <w:rFonts w:cstheme="minorHAnsi"/>
            <w:bCs/>
            <w:i/>
            <w:iCs/>
            <w:sz w:val="28"/>
            <w:szCs w:val="28"/>
            <w:highlight w:val="yellow"/>
            <w:rPrChange w:id="73" w:author="David Lash" w:date="2019-10-28T17:02:00Z">
              <w:rPr>
                <w:rFonts w:cstheme="minorHAnsi"/>
                <w:bCs/>
                <w:i/>
                <w:iCs/>
                <w:sz w:val="28"/>
                <w:szCs w:val="28"/>
              </w:rPr>
            </w:rPrChange>
          </w:rPr>
          <w:t>(ok)</w:t>
        </w:r>
      </w:ins>
    </w:p>
    <w:p w14:paraId="3F593984" w14:textId="463F1264" w:rsidR="00464AB4" w:rsidRPr="0068436D" w:rsidRDefault="00464AB4" w:rsidP="00423F60">
      <w:pPr>
        <w:pStyle w:val="ListParagraph"/>
        <w:numPr>
          <w:ilvl w:val="0"/>
          <w:numId w:val="1"/>
        </w:numPr>
        <w:rPr>
          <w:rFonts w:cstheme="minorHAnsi"/>
          <w:i/>
          <w:sz w:val="28"/>
          <w:szCs w:val="28"/>
        </w:rPr>
      </w:pPr>
      <w:r w:rsidRPr="0068436D">
        <w:rPr>
          <w:rFonts w:cstheme="minorHAnsi"/>
          <w:b/>
          <w:sz w:val="28"/>
          <w:szCs w:val="28"/>
        </w:rPr>
        <w:t>The Business process will not change at all.</w:t>
      </w:r>
      <w:r w:rsidRPr="0068436D">
        <w:rPr>
          <w:rFonts w:cstheme="minorHAnsi"/>
          <w:i/>
          <w:sz w:val="28"/>
          <w:szCs w:val="28"/>
        </w:rPr>
        <w:t xml:space="preserve"> The only difference will be the students or </w:t>
      </w:r>
      <w:r w:rsidR="0068436D" w:rsidRPr="0068436D">
        <w:rPr>
          <w:rFonts w:cstheme="minorHAnsi"/>
          <w:i/>
          <w:sz w:val="28"/>
          <w:szCs w:val="28"/>
        </w:rPr>
        <w:t>professors</w:t>
      </w:r>
      <w:r w:rsidRPr="0068436D">
        <w:rPr>
          <w:rFonts w:cstheme="minorHAnsi"/>
          <w:i/>
          <w:sz w:val="28"/>
          <w:szCs w:val="28"/>
        </w:rPr>
        <w:t xml:space="preserve"> will now scan </w:t>
      </w:r>
      <w:r w:rsidR="0068436D" w:rsidRPr="0068436D">
        <w:rPr>
          <w:rFonts w:cstheme="minorHAnsi"/>
          <w:i/>
          <w:sz w:val="28"/>
          <w:szCs w:val="28"/>
        </w:rPr>
        <w:t>out items</w:t>
      </w:r>
      <w:r w:rsidRPr="0068436D">
        <w:rPr>
          <w:rFonts w:cstheme="minorHAnsi"/>
          <w:i/>
          <w:sz w:val="28"/>
          <w:szCs w:val="28"/>
        </w:rPr>
        <w:t xml:space="preserve"> when taking them out of </w:t>
      </w:r>
      <w:proofErr w:type="spellStart"/>
      <w:r w:rsidRPr="0068436D">
        <w:rPr>
          <w:rFonts w:cstheme="minorHAnsi"/>
          <w:i/>
          <w:sz w:val="28"/>
          <w:szCs w:val="28"/>
        </w:rPr>
        <w:t>inventory.</w:t>
      </w:r>
      <w:ins w:id="74" w:author="David Lash" w:date="2019-10-28T17:02:00Z">
        <w:r w:rsidR="000935AA" w:rsidRPr="000935AA">
          <w:rPr>
            <w:rFonts w:cstheme="minorHAnsi"/>
            <w:i/>
            <w:sz w:val="28"/>
            <w:szCs w:val="28"/>
            <w:highlight w:val="yellow"/>
            <w:rPrChange w:id="75" w:author="David Lash" w:date="2019-10-28T17:02:00Z">
              <w:rPr>
                <w:rFonts w:cstheme="minorHAnsi"/>
                <w:i/>
                <w:sz w:val="28"/>
                <w:szCs w:val="28"/>
              </w:rPr>
            </w:rPrChange>
          </w:rPr>
          <w:t>you</w:t>
        </w:r>
        <w:proofErr w:type="spellEnd"/>
        <w:r w:rsidR="000935AA" w:rsidRPr="000935AA">
          <w:rPr>
            <w:rFonts w:cstheme="minorHAnsi"/>
            <w:i/>
            <w:sz w:val="28"/>
            <w:szCs w:val="28"/>
            <w:highlight w:val="yellow"/>
            <w:rPrChange w:id="76" w:author="David Lash" w:date="2019-10-28T17:02:00Z">
              <w:rPr>
                <w:rFonts w:cstheme="minorHAnsi"/>
                <w:i/>
                <w:sz w:val="28"/>
                <w:szCs w:val="28"/>
              </w:rPr>
            </w:rPrChange>
          </w:rPr>
          <w:t xml:space="preserve"> need to describe this diagram</w:t>
        </w:r>
        <w:r w:rsidR="000935AA">
          <w:rPr>
            <w:rFonts w:cstheme="minorHAnsi"/>
            <w:i/>
            <w:sz w:val="28"/>
            <w:szCs w:val="28"/>
            <w:highlight w:val="yellow"/>
          </w:rPr>
          <w:t xml:space="preserve">. For example, why is assign work a decision box? What </w:t>
        </w:r>
        <w:proofErr w:type="gramStart"/>
        <w:r w:rsidR="000935AA">
          <w:rPr>
            <w:rFonts w:cstheme="minorHAnsi"/>
            <w:i/>
            <w:sz w:val="28"/>
            <w:szCs w:val="28"/>
            <w:highlight w:val="yellow"/>
          </w:rPr>
          <w:t xml:space="preserve">is  </w:t>
        </w:r>
        <w:r w:rsidR="000935AA" w:rsidRPr="000935AA">
          <w:rPr>
            <w:rFonts w:cstheme="minorHAnsi"/>
            <w:b/>
            <w:sz w:val="28"/>
            <w:szCs w:val="28"/>
            <w:highlight w:val="yellow"/>
            <w:rPrChange w:id="77" w:author="David Lash" w:date="2019-10-28T17:03:00Z">
              <w:rPr>
                <w:rFonts w:cstheme="minorHAnsi"/>
                <w:i/>
                <w:sz w:val="28"/>
                <w:szCs w:val="28"/>
                <w:highlight w:val="yellow"/>
              </w:rPr>
            </w:rPrChange>
          </w:rPr>
          <w:t>remove</w:t>
        </w:r>
        <w:proofErr w:type="gramEnd"/>
        <w:r w:rsidR="000935AA" w:rsidRPr="000935AA">
          <w:rPr>
            <w:rFonts w:cstheme="minorHAnsi"/>
            <w:b/>
            <w:sz w:val="28"/>
            <w:szCs w:val="28"/>
            <w:highlight w:val="yellow"/>
            <w:rPrChange w:id="78" w:author="David Lash" w:date="2019-10-28T17:03:00Z">
              <w:rPr>
                <w:rFonts w:cstheme="minorHAnsi"/>
                <w:i/>
                <w:sz w:val="28"/>
                <w:szCs w:val="28"/>
                <w:highlight w:val="yellow"/>
              </w:rPr>
            </w:rPrChange>
          </w:rPr>
          <w:t xml:space="preserve"> items from</w:t>
        </w:r>
      </w:ins>
      <w:ins w:id="79" w:author="David Lash" w:date="2019-10-28T17:03:00Z">
        <w:r w:rsidR="000935AA">
          <w:rPr>
            <w:rFonts w:cstheme="minorHAnsi"/>
            <w:i/>
            <w:sz w:val="28"/>
            <w:szCs w:val="28"/>
            <w:highlight w:val="yellow"/>
          </w:rPr>
          <w:t xml:space="preserve"> </w:t>
        </w:r>
        <w:r w:rsidR="000935AA">
          <w:rPr>
            <w:rFonts w:cstheme="minorHAnsi"/>
            <w:sz w:val="28"/>
            <w:szCs w:val="28"/>
            <w:highlight w:val="yellow"/>
          </w:rPr>
          <w:t>and why is it a decision box? Why is stock a decision box? Where the stop and end state of this diagram? This diagram and its</w:t>
        </w:r>
      </w:ins>
      <w:ins w:id="80" w:author="David Lash" w:date="2019-10-28T17:04:00Z">
        <w:r w:rsidR="000935AA">
          <w:rPr>
            <w:rFonts w:cstheme="minorHAnsi"/>
            <w:sz w:val="28"/>
            <w:szCs w:val="28"/>
            <w:highlight w:val="yellow"/>
          </w:rPr>
          <w:t xml:space="preserve"> description needs work. Also this only describes the nursing department what about CSC? </w:t>
        </w:r>
      </w:ins>
      <w:ins w:id="81" w:author="David Lash" w:date="2019-10-28T17:02:00Z">
        <w:r w:rsidR="000935AA">
          <w:rPr>
            <w:rFonts w:cstheme="minorHAnsi"/>
            <w:i/>
            <w:sz w:val="28"/>
            <w:szCs w:val="28"/>
            <w:highlight w:val="yellow"/>
          </w:rPr>
          <w:t xml:space="preserve"> </w:t>
        </w:r>
      </w:ins>
    </w:p>
    <w:p w14:paraId="68F46F18" w14:textId="4E1F4D0B" w:rsidR="00085993" w:rsidRPr="0068436D" w:rsidRDefault="00085993" w:rsidP="0068436D">
      <w:pPr>
        <w:ind w:left="2160"/>
        <w:rPr>
          <w:rFonts w:cstheme="minorHAnsi"/>
          <w:i/>
          <w:sz w:val="28"/>
          <w:szCs w:val="28"/>
        </w:rPr>
      </w:pPr>
      <w:r w:rsidRPr="0068436D">
        <w:rPr>
          <w:rFonts w:cstheme="minorHAnsi"/>
          <w:noProof/>
          <w:sz w:val="28"/>
          <w:szCs w:val="28"/>
        </w:rPr>
        <w:lastRenderedPageBreak/>
        <w:t xml:space="preserve">                              </w:t>
      </w:r>
      <w:r w:rsidR="0068436D">
        <w:rPr>
          <w:rFonts w:cstheme="minorHAnsi"/>
          <w:noProof/>
          <w:sz w:val="28"/>
          <w:szCs w:val="28"/>
        </w:rPr>
        <w:t xml:space="preserve">    </w:t>
      </w:r>
      <w:r w:rsidRPr="0068436D">
        <w:rPr>
          <w:rFonts w:cstheme="minorHAnsi"/>
          <w:noProof/>
          <w:sz w:val="28"/>
          <w:szCs w:val="28"/>
        </w:rPr>
        <w:drawing>
          <wp:inline distT="0" distB="0" distL="0" distR="0" wp14:anchorId="606C6411" wp14:editId="57838D6A">
            <wp:extent cx="4845050" cy="21738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0636" r="49519" b="49098"/>
                    <a:stretch/>
                  </pic:blipFill>
                  <pic:spPr bwMode="auto">
                    <a:xfrm>
                      <a:off x="0" y="0"/>
                      <a:ext cx="4899887" cy="2198467"/>
                    </a:xfrm>
                    <a:prstGeom prst="rect">
                      <a:avLst/>
                    </a:prstGeom>
                    <a:ln>
                      <a:noFill/>
                    </a:ln>
                    <a:extLst>
                      <a:ext uri="{53640926-AAD7-44d8-BBD7-CCE9431645EC}">
                        <a14:shadowObscured xmlns:a14="http://schemas.microsoft.com/office/drawing/2010/main"/>
                      </a:ext>
                    </a:extLst>
                  </pic:spPr>
                </pic:pic>
              </a:graphicData>
            </a:graphic>
          </wp:inline>
        </w:drawing>
      </w:r>
    </w:p>
    <w:p w14:paraId="025B6F67" w14:textId="70859974" w:rsidR="00EB1F66" w:rsidRPr="0068436D" w:rsidRDefault="00EB1F66" w:rsidP="00085993">
      <w:pPr>
        <w:pStyle w:val="ListParagraph"/>
        <w:rPr>
          <w:rFonts w:cstheme="minorHAnsi"/>
          <w:i/>
          <w:sz w:val="28"/>
          <w:szCs w:val="28"/>
        </w:rPr>
      </w:pPr>
      <w:r w:rsidRPr="0068436D">
        <w:rPr>
          <w:rFonts w:cstheme="minorHAnsi"/>
          <w:b/>
          <w:sz w:val="28"/>
          <w:szCs w:val="28"/>
        </w:rPr>
        <w:t xml:space="preserve">Opportunities that this will </w:t>
      </w:r>
      <w:r w:rsidR="0068436D" w:rsidRPr="0068436D">
        <w:rPr>
          <w:rFonts w:cstheme="minorHAnsi"/>
          <w:b/>
          <w:sz w:val="28"/>
          <w:szCs w:val="28"/>
        </w:rPr>
        <w:t>address –</w:t>
      </w:r>
    </w:p>
    <w:p w14:paraId="08CD82EF" w14:textId="492A5D47" w:rsidR="004013C6" w:rsidRPr="0068436D" w:rsidRDefault="00464AB4" w:rsidP="00EB1F66">
      <w:pPr>
        <w:pStyle w:val="ListParagraph"/>
        <w:numPr>
          <w:ilvl w:val="0"/>
          <w:numId w:val="15"/>
        </w:numPr>
        <w:rPr>
          <w:rFonts w:cstheme="minorHAnsi"/>
          <w:i/>
          <w:sz w:val="28"/>
          <w:szCs w:val="28"/>
        </w:rPr>
      </w:pPr>
      <w:r w:rsidRPr="0068436D">
        <w:rPr>
          <w:rFonts w:cstheme="minorHAnsi"/>
          <w:i/>
          <w:sz w:val="28"/>
          <w:szCs w:val="28"/>
        </w:rPr>
        <w:t>The biggest capability of this inventory</w:t>
      </w:r>
      <w:r w:rsidR="0068436D" w:rsidRPr="0068436D">
        <w:rPr>
          <w:rFonts w:cstheme="minorHAnsi"/>
          <w:i/>
          <w:sz w:val="28"/>
          <w:szCs w:val="28"/>
        </w:rPr>
        <w:t xml:space="preserve"> management tool</w:t>
      </w:r>
      <w:r w:rsidRPr="0068436D">
        <w:rPr>
          <w:rFonts w:cstheme="minorHAnsi"/>
          <w:i/>
          <w:sz w:val="28"/>
          <w:szCs w:val="28"/>
        </w:rPr>
        <w:t xml:space="preserve"> is that will allow the expansion of t</w:t>
      </w:r>
      <w:r w:rsidR="00A51FC6">
        <w:rPr>
          <w:rFonts w:cstheme="minorHAnsi"/>
          <w:i/>
          <w:sz w:val="28"/>
          <w:szCs w:val="28"/>
        </w:rPr>
        <w:t>r</w:t>
      </w:r>
      <w:r w:rsidRPr="0068436D">
        <w:rPr>
          <w:rFonts w:cstheme="minorHAnsi"/>
          <w:i/>
          <w:sz w:val="28"/>
          <w:szCs w:val="28"/>
        </w:rPr>
        <w:t>acking inventory items in a more accurate way.</w:t>
      </w:r>
    </w:p>
    <w:p w14:paraId="4F24CD5D" w14:textId="5677FCE9"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How </w:t>
      </w:r>
      <w:r w:rsidR="0068436D" w:rsidRPr="0068436D">
        <w:rPr>
          <w:rFonts w:cstheme="minorHAnsi"/>
          <w:b/>
          <w:bCs/>
          <w:i/>
          <w:sz w:val="28"/>
          <w:szCs w:val="28"/>
        </w:rPr>
        <w:t>is this</w:t>
      </w:r>
      <w:r w:rsidR="00961A07" w:rsidRPr="0068436D">
        <w:rPr>
          <w:rFonts w:cstheme="minorHAnsi"/>
          <w:b/>
          <w:bCs/>
          <w:i/>
          <w:sz w:val="28"/>
          <w:szCs w:val="28"/>
        </w:rPr>
        <w:t xml:space="preserve"> a revenue creation OR a cost reduction case?</w:t>
      </w:r>
      <w:r w:rsidR="00464AB4" w:rsidRPr="0068436D">
        <w:rPr>
          <w:rFonts w:cstheme="minorHAnsi"/>
          <w:i/>
          <w:sz w:val="28"/>
          <w:szCs w:val="28"/>
        </w:rPr>
        <w:t xml:space="preserve"> This is a cost reduction case because by scanning the majority of items in and out o</w:t>
      </w:r>
      <w:r w:rsidR="00A51FC6">
        <w:rPr>
          <w:rFonts w:cstheme="minorHAnsi"/>
          <w:i/>
          <w:sz w:val="28"/>
          <w:szCs w:val="28"/>
        </w:rPr>
        <w:t>f the system it will reduce was</w:t>
      </w:r>
      <w:r w:rsidR="00464AB4" w:rsidRPr="0068436D">
        <w:rPr>
          <w:rFonts w:cstheme="minorHAnsi"/>
          <w:i/>
          <w:sz w:val="28"/>
          <w:szCs w:val="28"/>
        </w:rPr>
        <w:t>t</w:t>
      </w:r>
      <w:r w:rsidR="00A51FC6">
        <w:rPr>
          <w:rFonts w:cstheme="minorHAnsi"/>
          <w:i/>
          <w:sz w:val="28"/>
          <w:szCs w:val="28"/>
        </w:rPr>
        <w:t>e</w:t>
      </w:r>
      <w:r w:rsidR="00464AB4" w:rsidRPr="0068436D">
        <w:rPr>
          <w:rFonts w:cstheme="minorHAnsi"/>
          <w:i/>
          <w:sz w:val="28"/>
          <w:szCs w:val="28"/>
        </w:rPr>
        <w:t xml:space="preserve"> and redundancy.</w:t>
      </w:r>
      <w:ins w:id="82" w:author="John Hoffman" w:date="2019-10-30T11:21:00Z">
        <w:r w:rsidR="00FA64F1">
          <w:rPr>
            <w:rFonts w:cstheme="minorHAnsi"/>
            <w:i/>
            <w:sz w:val="28"/>
            <w:szCs w:val="28"/>
          </w:rPr>
          <w:t xml:space="preserve"> The initial projected cost of this project is $150 and by comparing that to the time spent by professors and students searching and maintaining the inventory system, it is clear this will be a cost saving process. With the reduction in lost materials it is clear that this system will reduce costs for the school. Assuming double the initial cost, bringing it to $300, we estimate over $300 worth of materials will be saved per year. E.g. 1 lost Raspberry Pi costs the school $30, a lost box of needles costs the school </w:t>
        </w:r>
      </w:ins>
      <w:ins w:id="83" w:author="John Hoffman" w:date="2019-10-30T11:28:00Z">
        <w:r w:rsidR="00FA64F1">
          <w:rPr>
            <w:rFonts w:cstheme="minorHAnsi"/>
            <w:i/>
            <w:sz w:val="28"/>
            <w:szCs w:val="28"/>
          </w:rPr>
          <w:t>$10, and any major equipment that is lost will likely cost upwards of $100</w:t>
        </w:r>
      </w:ins>
      <w:ins w:id="84" w:author="John Hoffman" w:date="2019-10-30T11:29:00Z">
        <w:r w:rsidR="00D7479B">
          <w:rPr>
            <w:rFonts w:cstheme="minorHAnsi"/>
            <w:i/>
            <w:sz w:val="28"/>
            <w:szCs w:val="28"/>
          </w:rPr>
          <w:t xml:space="preserve"> a piece</w:t>
        </w:r>
      </w:ins>
      <w:ins w:id="85" w:author="John Hoffman" w:date="2019-10-30T11:28:00Z">
        <w:r w:rsidR="00FA64F1">
          <w:rPr>
            <w:rFonts w:cstheme="minorHAnsi"/>
            <w:i/>
            <w:sz w:val="28"/>
            <w:szCs w:val="28"/>
          </w:rPr>
          <w:t>. It is clear from a basic estimation of risk that this system will only save money</w:t>
        </w:r>
      </w:ins>
      <w:ins w:id="86" w:author="John Hoffman" w:date="2019-10-30T11:29:00Z">
        <w:r w:rsidR="00D7479B">
          <w:rPr>
            <w:rFonts w:cstheme="minorHAnsi"/>
            <w:i/>
            <w:sz w:val="28"/>
            <w:szCs w:val="28"/>
          </w:rPr>
          <w:t xml:space="preserve"> in the foreseeable future</w:t>
        </w:r>
      </w:ins>
      <w:ins w:id="87" w:author="John Hoffman" w:date="2019-10-30T11:28:00Z">
        <w:r w:rsidR="00FA64F1">
          <w:rPr>
            <w:rFonts w:cstheme="minorHAnsi"/>
            <w:i/>
            <w:sz w:val="28"/>
            <w:szCs w:val="28"/>
          </w:rPr>
          <w:t>.</w:t>
        </w:r>
      </w:ins>
      <w:ins w:id="88" w:author="David Lash" w:date="2019-10-28T17:04:00Z">
        <w:del w:id="89" w:author="John Hoffman" w:date="2019-10-30T11:26:00Z">
          <w:r w:rsidR="000935AA" w:rsidDel="00FA64F1">
            <w:rPr>
              <w:rFonts w:cstheme="minorHAnsi"/>
              <w:i/>
              <w:sz w:val="28"/>
              <w:szCs w:val="28"/>
            </w:rPr>
            <w:delText xml:space="preserve"> </w:delText>
          </w:r>
        </w:del>
        <w:r w:rsidR="000935AA" w:rsidRPr="000935AA">
          <w:rPr>
            <w:rFonts w:cstheme="minorHAnsi"/>
            <w:i/>
            <w:sz w:val="28"/>
            <w:szCs w:val="28"/>
            <w:highlight w:val="yellow"/>
            <w:rPrChange w:id="90" w:author="David Lash" w:date="2019-10-28T17:05:00Z">
              <w:rPr>
                <w:rFonts w:cstheme="minorHAnsi"/>
                <w:i/>
                <w:sz w:val="28"/>
                <w:szCs w:val="28"/>
              </w:rPr>
            </w:rPrChange>
          </w:rPr>
          <w:t xml:space="preserve">(Need to explain since needs server time and Scanner costs and </w:t>
        </w:r>
      </w:ins>
      <w:ins w:id="91" w:author="David Lash" w:date="2019-10-28T17:05:00Z">
        <w:r w:rsidR="000935AA" w:rsidRPr="000935AA">
          <w:rPr>
            <w:rFonts w:cstheme="minorHAnsi"/>
            <w:i/>
            <w:sz w:val="28"/>
            <w:szCs w:val="28"/>
            <w:highlight w:val="yellow"/>
          </w:rPr>
          <w:t>possibly</w:t>
        </w:r>
      </w:ins>
      <w:ins w:id="92" w:author="David Lash" w:date="2019-10-28T17:04:00Z">
        <w:r w:rsidR="000935AA" w:rsidRPr="000935AA">
          <w:rPr>
            <w:rFonts w:cstheme="minorHAnsi"/>
            <w:i/>
            <w:sz w:val="28"/>
            <w:szCs w:val="28"/>
            <w:highlight w:val="yellow"/>
            <w:rPrChange w:id="93" w:author="David Lash" w:date="2019-10-28T17:05:00Z">
              <w:rPr>
                <w:rFonts w:cstheme="minorHAnsi"/>
                <w:i/>
                <w:sz w:val="28"/>
                <w:szCs w:val="28"/>
              </w:rPr>
            </w:rPrChange>
          </w:rPr>
          <w:t xml:space="preserve"> maintenance costs.</w:t>
        </w:r>
        <w:r w:rsidR="000935AA">
          <w:rPr>
            <w:rFonts w:cstheme="minorHAnsi"/>
            <w:i/>
            <w:sz w:val="28"/>
            <w:szCs w:val="28"/>
          </w:rPr>
          <w:t xml:space="preserve"> </w:t>
        </w:r>
      </w:ins>
    </w:p>
    <w:p w14:paraId="51E73EA5" w14:textId="334AC9E2" w:rsidR="004013C6" w:rsidRPr="0068436D" w:rsidRDefault="00D1500A" w:rsidP="00EB1F66">
      <w:pPr>
        <w:pStyle w:val="ListParagraph"/>
        <w:numPr>
          <w:ilvl w:val="0"/>
          <w:numId w:val="15"/>
        </w:numPr>
        <w:rPr>
          <w:rFonts w:cstheme="minorHAnsi"/>
          <w:i/>
          <w:sz w:val="28"/>
          <w:szCs w:val="28"/>
        </w:rPr>
      </w:pPr>
      <w:r w:rsidRPr="0068436D">
        <w:rPr>
          <w:rFonts w:cstheme="minorHAnsi"/>
          <w:b/>
          <w:bCs/>
          <w:i/>
          <w:sz w:val="28"/>
          <w:szCs w:val="28"/>
        </w:rPr>
        <w:t xml:space="preserve">If this is an innovation case, describe the </w:t>
      </w:r>
      <w:r w:rsidR="00961A07" w:rsidRPr="0068436D">
        <w:rPr>
          <w:rFonts w:cstheme="minorHAnsi"/>
          <w:b/>
          <w:bCs/>
          <w:i/>
          <w:sz w:val="28"/>
          <w:szCs w:val="28"/>
        </w:rPr>
        <w:t>transformative sources of competitive advantage?</w:t>
      </w:r>
      <w:r w:rsidR="00464AB4" w:rsidRPr="0068436D">
        <w:rPr>
          <w:rFonts w:cstheme="minorHAnsi"/>
          <w:i/>
          <w:sz w:val="28"/>
          <w:szCs w:val="28"/>
        </w:rPr>
        <w:t xml:space="preserve"> Even though </w:t>
      </w:r>
      <w:r w:rsidR="0068436D" w:rsidRPr="0068436D">
        <w:rPr>
          <w:rFonts w:cstheme="minorHAnsi"/>
          <w:i/>
          <w:sz w:val="28"/>
          <w:szCs w:val="28"/>
        </w:rPr>
        <w:t>t</w:t>
      </w:r>
      <w:r w:rsidR="00A51FC6">
        <w:rPr>
          <w:rFonts w:cstheme="minorHAnsi"/>
          <w:i/>
          <w:sz w:val="28"/>
          <w:szCs w:val="28"/>
        </w:rPr>
        <w:t>his is not an innovative</w:t>
      </w:r>
      <w:r w:rsidR="00464AB4" w:rsidRPr="0068436D">
        <w:rPr>
          <w:rFonts w:cstheme="minorHAnsi"/>
          <w:i/>
          <w:sz w:val="28"/>
          <w:szCs w:val="28"/>
        </w:rPr>
        <w:t xml:space="preserve"> idea the process will help increase the quality of the nursing department at AU</w:t>
      </w:r>
    </w:p>
    <w:p w14:paraId="539A2F1B" w14:textId="3D710795" w:rsidR="00C12B0C" w:rsidRPr="0068436D" w:rsidRDefault="00EB1F66" w:rsidP="00A51FC6">
      <w:pPr>
        <w:pStyle w:val="ListParagraph"/>
        <w:numPr>
          <w:ilvl w:val="0"/>
          <w:numId w:val="15"/>
        </w:numPr>
        <w:rPr>
          <w:rFonts w:cstheme="minorHAnsi"/>
          <w:i/>
          <w:sz w:val="28"/>
          <w:szCs w:val="28"/>
        </w:rPr>
      </w:pPr>
      <w:r w:rsidRPr="0068436D">
        <w:rPr>
          <w:rFonts w:cstheme="minorHAnsi"/>
          <w:b/>
          <w:bCs/>
          <w:i/>
          <w:sz w:val="28"/>
          <w:szCs w:val="28"/>
        </w:rPr>
        <w:t>When this project is complete, what new capabilities will you provide</w:t>
      </w:r>
      <w:r w:rsidR="00D1500A" w:rsidRPr="0068436D">
        <w:rPr>
          <w:rFonts w:cstheme="minorHAnsi"/>
          <w:b/>
          <w:bCs/>
          <w:i/>
          <w:sz w:val="28"/>
          <w:szCs w:val="28"/>
        </w:rPr>
        <w:t xml:space="preserve"> that will help the business?</w:t>
      </w:r>
      <w:r w:rsidR="00464AB4" w:rsidRPr="0068436D">
        <w:rPr>
          <w:rFonts w:cstheme="minorHAnsi"/>
          <w:i/>
          <w:sz w:val="28"/>
          <w:szCs w:val="28"/>
        </w:rPr>
        <w:t xml:space="preserve"> As I </w:t>
      </w:r>
      <w:r w:rsidR="008F6317" w:rsidRPr="0068436D">
        <w:rPr>
          <w:rFonts w:cstheme="minorHAnsi"/>
          <w:i/>
          <w:sz w:val="28"/>
          <w:szCs w:val="28"/>
        </w:rPr>
        <w:t>stated</w:t>
      </w:r>
      <w:r w:rsidR="00464AB4" w:rsidRPr="0068436D">
        <w:rPr>
          <w:rFonts w:cstheme="minorHAnsi"/>
          <w:i/>
          <w:sz w:val="28"/>
          <w:szCs w:val="28"/>
        </w:rPr>
        <w:t xml:space="preserve"> before the larges benefit of this project will be the time saved and potential financial saving</w:t>
      </w:r>
      <w:r w:rsidR="0068436D" w:rsidRPr="0068436D">
        <w:rPr>
          <w:rFonts w:cstheme="minorHAnsi"/>
          <w:i/>
          <w:sz w:val="28"/>
          <w:szCs w:val="28"/>
        </w:rPr>
        <w:t>s</w:t>
      </w:r>
      <w:r w:rsidR="00A51FC6">
        <w:rPr>
          <w:rFonts w:cstheme="minorHAnsi"/>
          <w:i/>
          <w:sz w:val="28"/>
          <w:szCs w:val="28"/>
        </w:rPr>
        <w:t xml:space="preserve">, the only </w:t>
      </w:r>
      <w:r w:rsidR="00A51FC6">
        <w:rPr>
          <w:rFonts w:cstheme="minorHAnsi"/>
          <w:i/>
          <w:sz w:val="28"/>
          <w:szCs w:val="28"/>
        </w:rPr>
        <w:lastRenderedPageBreak/>
        <w:t>new capability will be the professor’s ability to print out inventory reports and detailed reviews of how many materials were used.</w:t>
      </w:r>
    </w:p>
    <w:p w14:paraId="25E49175" w14:textId="77777777" w:rsidR="0068436D" w:rsidRPr="0068436D" w:rsidRDefault="0068436D" w:rsidP="0068436D">
      <w:pPr>
        <w:pStyle w:val="ListParagraph"/>
        <w:ind w:left="1080"/>
        <w:rPr>
          <w:rFonts w:cstheme="minorHAnsi"/>
          <w:i/>
          <w:sz w:val="28"/>
          <w:szCs w:val="28"/>
        </w:rPr>
      </w:pPr>
    </w:p>
    <w:p w14:paraId="5D0DFC3E" w14:textId="77777777" w:rsidR="00C12B0C" w:rsidRPr="0068436D" w:rsidRDefault="00C12B0C" w:rsidP="00C12B0C">
      <w:pPr>
        <w:pStyle w:val="ListParagraph"/>
        <w:numPr>
          <w:ilvl w:val="0"/>
          <w:numId w:val="1"/>
        </w:numPr>
        <w:rPr>
          <w:rFonts w:cstheme="minorHAnsi"/>
          <w:b/>
          <w:sz w:val="28"/>
          <w:szCs w:val="28"/>
        </w:rPr>
      </w:pPr>
      <w:r w:rsidRPr="0068436D">
        <w:rPr>
          <w:rFonts w:cstheme="minorHAnsi"/>
          <w:b/>
          <w:sz w:val="28"/>
          <w:szCs w:val="28"/>
        </w:rPr>
        <w:t xml:space="preserve">Critical Success Factors - </w:t>
      </w:r>
      <w:r w:rsidRPr="0068436D">
        <w:rPr>
          <w:rFonts w:cstheme="minorHAnsi"/>
          <w:i/>
          <w:sz w:val="28"/>
          <w:szCs w:val="28"/>
        </w:rPr>
        <w:t xml:space="preserve">List key things must happen to be successful. This might include specific criteria, sponsorship or other resources needed.  For example, </w:t>
      </w:r>
    </w:p>
    <w:p w14:paraId="7C92C3C4" w14:textId="35307EE0"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Items must be able scanned in an out with </w:t>
      </w:r>
      <w:proofErr w:type="gramStart"/>
      <w:r w:rsidRPr="0068436D">
        <w:rPr>
          <w:rFonts w:cstheme="minorHAnsi"/>
          <w:i/>
          <w:sz w:val="28"/>
          <w:szCs w:val="28"/>
        </w:rPr>
        <w:t>a 99</w:t>
      </w:r>
      <w:ins w:id="94" w:author="John Hoffman" w:date="2019-10-30T11:30:00Z">
        <w:r w:rsidR="00D7479B">
          <w:rPr>
            <w:rFonts w:cstheme="minorHAnsi"/>
            <w:i/>
            <w:sz w:val="28"/>
            <w:szCs w:val="28"/>
          </w:rPr>
          <w:t>.99999</w:t>
        </w:r>
      </w:ins>
      <w:proofErr w:type="gramEnd"/>
      <w:r w:rsidRPr="0068436D">
        <w:rPr>
          <w:rFonts w:cstheme="minorHAnsi"/>
          <w:i/>
          <w:sz w:val="28"/>
          <w:szCs w:val="28"/>
        </w:rPr>
        <w:t xml:space="preserve"> </w:t>
      </w:r>
      <w:r w:rsidR="0068436D">
        <w:rPr>
          <w:rFonts w:cstheme="minorHAnsi"/>
          <w:i/>
          <w:sz w:val="28"/>
          <w:szCs w:val="28"/>
        </w:rPr>
        <w:t>%</w:t>
      </w:r>
      <w:r w:rsidRPr="0068436D">
        <w:rPr>
          <w:rFonts w:cstheme="minorHAnsi"/>
          <w:i/>
          <w:sz w:val="28"/>
          <w:szCs w:val="28"/>
        </w:rPr>
        <w:t xml:space="preserve"> accuracy</w:t>
      </w:r>
      <w:ins w:id="95" w:author="John Hoffman" w:date="2019-10-30T11:30:00Z">
        <w:r w:rsidR="00D7479B">
          <w:rPr>
            <w:rFonts w:cstheme="minorHAnsi"/>
            <w:i/>
            <w:sz w:val="28"/>
            <w:szCs w:val="28"/>
          </w:rPr>
          <w:t>, any items that will not scan properly will need to be manually inserted into the system.</w:t>
        </w:r>
      </w:ins>
      <w:r w:rsidRPr="0068436D">
        <w:rPr>
          <w:rFonts w:cstheme="minorHAnsi"/>
          <w:i/>
          <w:sz w:val="28"/>
          <w:szCs w:val="28"/>
        </w:rPr>
        <w:t xml:space="preserve"> </w:t>
      </w:r>
      <w:ins w:id="96" w:author="David Lash" w:date="2019-10-28T17:09:00Z">
        <w:r w:rsidR="000935AA" w:rsidRPr="000935AA">
          <w:rPr>
            <w:rFonts w:cstheme="minorHAnsi"/>
            <w:i/>
            <w:sz w:val="28"/>
            <w:szCs w:val="28"/>
            <w:highlight w:val="yellow"/>
            <w:rPrChange w:id="97" w:author="David Lash" w:date="2019-10-28T17:09:00Z">
              <w:rPr>
                <w:rFonts w:cstheme="minorHAnsi"/>
                <w:i/>
                <w:sz w:val="28"/>
                <w:szCs w:val="28"/>
              </w:rPr>
            </w:rPrChange>
          </w:rPr>
          <w:t xml:space="preserve">– </w:t>
        </w:r>
        <w:proofErr w:type="gramStart"/>
        <w:r w:rsidR="000935AA" w:rsidRPr="000935AA">
          <w:rPr>
            <w:rFonts w:cstheme="minorHAnsi"/>
            <w:i/>
            <w:sz w:val="28"/>
            <w:szCs w:val="28"/>
            <w:highlight w:val="yellow"/>
            <w:rPrChange w:id="98" w:author="David Lash" w:date="2019-10-28T17:09:00Z">
              <w:rPr>
                <w:rFonts w:cstheme="minorHAnsi"/>
                <w:i/>
                <w:sz w:val="28"/>
                <w:szCs w:val="28"/>
              </w:rPr>
            </w:rPrChange>
          </w:rPr>
          <w:t>so</w:t>
        </w:r>
        <w:proofErr w:type="gramEnd"/>
        <w:r w:rsidR="000935AA" w:rsidRPr="000935AA">
          <w:rPr>
            <w:rFonts w:cstheme="minorHAnsi"/>
            <w:i/>
            <w:sz w:val="28"/>
            <w:szCs w:val="28"/>
            <w:highlight w:val="yellow"/>
            <w:rPrChange w:id="99" w:author="David Lash" w:date="2019-10-28T17:09:00Z">
              <w:rPr>
                <w:rFonts w:cstheme="minorHAnsi"/>
                <w:i/>
                <w:sz w:val="28"/>
                <w:szCs w:val="28"/>
              </w:rPr>
            </w:rPrChange>
          </w:rPr>
          <w:t xml:space="preserve"> you plan to fail 1 out of 100 times? Sounds high.</w:t>
        </w:r>
      </w:ins>
    </w:p>
    <w:p w14:paraId="256D2FF7" w14:textId="0C9A1196" w:rsidR="00C12B0C"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We will need permanent server space in the aurora university server site.</w:t>
      </w:r>
      <w:ins w:id="100" w:author="John Hoffman" w:date="2019-10-30T11:31:00Z">
        <w:r w:rsidR="00D7479B">
          <w:rPr>
            <w:rFonts w:cstheme="minorHAnsi"/>
            <w:i/>
            <w:sz w:val="28"/>
            <w:szCs w:val="28"/>
          </w:rPr>
          <w:t xml:space="preserve"> This only includes digital space on the server</w:t>
        </w:r>
      </w:ins>
      <w:ins w:id="101" w:author="John Hoffman" w:date="2019-10-30T11:32:00Z">
        <w:r w:rsidR="00D7479B">
          <w:rPr>
            <w:rFonts w:cstheme="minorHAnsi"/>
            <w:i/>
            <w:sz w:val="28"/>
            <w:szCs w:val="28"/>
          </w:rPr>
          <w:t xml:space="preserve">’s storage drive, as there </w:t>
        </w:r>
        <w:proofErr w:type="gramStart"/>
        <w:r w:rsidR="00D7479B">
          <w:rPr>
            <w:rFonts w:cstheme="minorHAnsi"/>
            <w:i/>
            <w:sz w:val="28"/>
            <w:szCs w:val="28"/>
          </w:rPr>
          <w:t>are</w:t>
        </w:r>
        <w:proofErr w:type="gramEnd"/>
        <w:r w:rsidR="00D7479B">
          <w:rPr>
            <w:rFonts w:cstheme="minorHAnsi"/>
            <w:i/>
            <w:sz w:val="28"/>
            <w:szCs w:val="28"/>
          </w:rPr>
          <w:t xml:space="preserve"> no physical spatial requirements for this project that don’t include the scanners.</w:t>
        </w:r>
      </w:ins>
      <w:del w:id="102" w:author="John Hoffman" w:date="2019-10-30T11:31:00Z">
        <w:r w:rsidRPr="0068436D" w:rsidDel="00D7479B">
          <w:rPr>
            <w:rFonts w:cstheme="minorHAnsi"/>
            <w:i/>
            <w:sz w:val="28"/>
            <w:szCs w:val="28"/>
          </w:rPr>
          <w:delText xml:space="preserve"> </w:delText>
        </w:r>
      </w:del>
      <w:ins w:id="103" w:author="David Lash" w:date="2019-10-28T17:09:00Z">
        <w:r w:rsidR="000935AA">
          <w:rPr>
            <w:rFonts w:cstheme="minorHAnsi"/>
            <w:i/>
            <w:sz w:val="28"/>
            <w:szCs w:val="28"/>
          </w:rPr>
          <w:t xml:space="preserve">– </w:t>
        </w:r>
        <w:r w:rsidR="000935AA" w:rsidRPr="000935AA">
          <w:rPr>
            <w:rFonts w:cstheme="minorHAnsi"/>
            <w:i/>
            <w:sz w:val="28"/>
            <w:szCs w:val="28"/>
            <w:highlight w:val="yellow"/>
            <w:rPrChange w:id="104" w:author="David Lash" w:date="2019-10-28T17:09:00Z">
              <w:rPr>
                <w:rFonts w:cstheme="minorHAnsi"/>
                <w:i/>
                <w:sz w:val="28"/>
                <w:szCs w:val="28"/>
              </w:rPr>
            </w:rPrChange>
          </w:rPr>
          <w:t>Physical space? Or space for the web app? I don’t know what that means.</w:t>
        </w:r>
      </w:ins>
    </w:p>
    <w:p w14:paraId="68D5D0A6" w14:textId="1CC3E35A" w:rsidR="00C12B0C" w:rsidRPr="0068436D" w:rsidRDefault="00C12B0C" w:rsidP="00C12B0C">
      <w:pPr>
        <w:pStyle w:val="ListParagraph"/>
        <w:numPr>
          <w:ilvl w:val="1"/>
          <w:numId w:val="1"/>
        </w:numPr>
        <w:rPr>
          <w:rFonts w:cstheme="minorHAnsi"/>
          <w:i/>
          <w:sz w:val="28"/>
          <w:szCs w:val="28"/>
        </w:rPr>
      </w:pPr>
      <w:r w:rsidRPr="0068436D">
        <w:rPr>
          <w:rFonts w:cstheme="minorHAnsi"/>
          <w:i/>
          <w:sz w:val="28"/>
          <w:szCs w:val="28"/>
        </w:rPr>
        <w:t xml:space="preserve">Need </w:t>
      </w:r>
      <w:r w:rsidR="008F6317" w:rsidRPr="0068436D">
        <w:rPr>
          <w:rFonts w:cstheme="minorHAnsi"/>
          <w:i/>
          <w:sz w:val="28"/>
          <w:szCs w:val="28"/>
        </w:rPr>
        <w:t>to be able to print labels that match the scanning system</w:t>
      </w:r>
      <w:ins w:id="105" w:author="David Lash" w:date="2019-10-28T17:09:00Z">
        <w:r w:rsidR="000935AA">
          <w:rPr>
            <w:rFonts w:cstheme="minorHAnsi"/>
            <w:i/>
            <w:sz w:val="28"/>
            <w:szCs w:val="28"/>
          </w:rPr>
          <w:t xml:space="preserve"> </w:t>
        </w:r>
        <w:r w:rsidR="000935AA" w:rsidRPr="000935AA">
          <w:rPr>
            <w:rFonts w:cstheme="minorHAnsi"/>
            <w:i/>
            <w:sz w:val="28"/>
            <w:szCs w:val="28"/>
            <w:highlight w:val="yellow"/>
            <w:rPrChange w:id="106" w:author="David Lash" w:date="2019-10-28T17:10:00Z">
              <w:rPr>
                <w:rFonts w:cstheme="minorHAnsi"/>
                <w:i/>
                <w:sz w:val="28"/>
                <w:szCs w:val="28"/>
              </w:rPr>
            </w:rPrChange>
          </w:rPr>
          <w:t>OK</w:t>
        </w:r>
      </w:ins>
    </w:p>
    <w:p w14:paraId="7357E39E" w14:textId="0B0B1825" w:rsidR="008F6317" w:rsidRPr="0068436D" w:rsidRDefault="008F6317" w:rsidP="00C12B0C">
      <w:pPr>
        <w:pStyle w:val="ListParagraph"/>
        <w:numPr>
          <w:ilvl w:val="1"/>
          <w:numId w:val="1"/>
        </w:numPr>
        <w:rPr>
          <w:rFonts w:cstheme="minorHAnsi"/>
          <w:i/>
          <w:sz w:val="28"/>
          <w:szCs w:val="28"/>
        </w:rPr>
      </w:pPr>
      <w:r w:rsidRPr="0068436D">
        <w:rPr>
          <w:rFonts w:cstheme="minorHAnsi"/>
          <w:i/>
          <w:sz w:val="28"/>
          <w:szCs w:val="28"/>
        </w:rPr>
        <w:t xml:space="preserve">Needs to be only accessible by the nursing department personal. </w:t>
      </w:r>
    </w:p>
    <w:p w14:paraId="6DB259CD" w14:textId="77777777" w:rsidR="00C12B0C" w:rsidRPr="0068436D" w:rsidRDefault="00C12B0C" w:rsidP="00C12B0C">
      <w:pPr>
        <w:pStyle w:val="ListParagraph"/>
        <w:ind w:left="1080"/>
        <w:rPr>
          <w:rFonts w:cstheme="minorHAnsi"/>
          <w:i/>
          <w:sz w:val="28"/>
          <w:szCs w:val="28"/>
        </w:rPr>
      </w:pPr>
    </w:p>
    <w:p w14:paraId="6E2C0415" w14:textId="77777777" w:rsidR="00983CE4" w:rsidRPr="0068436D" w:rsidRDefault="00983CE4" w:rsidP="00EB1F66">
      <w:pPr>
        <w:pStyle w:val="ListParagraph"/>
        <w:ind w:left="1440"/>
        <w:rPr>
          <w:rFonts w:cstheme="minorHAnsi"/>
          <w:b/>
          <w:sz w:val="28"/>
          <w:szCs w:val="28"/>
        </w:rPr>
      </w:pPr>
      <w:r w:rsidRPr="0068436D">
        <w:rPr>
          <w:rFonts w:cstheme="minorHAnsi"/>
          <w:i/>
          <w:sz w:val="28"/>
          <w:szCs w:val="28"/>
        </w:rPr>
        <w:t xml:space="preserve"> </w:t>
      </w:r>
    </w:p>
    <w:p w14:paraId="29A58826" w14:textId="77777777" w:rsidR="00EB1F66" w:rsidRPr="0068436D" w:rsidRDefault="00EB1F66" w:rsidP="00EB1F66">
      <w:pPr>
        <w:pStyle w:val="ListParagraph"/>
        <w:numPr>
          <w:ilvl w:val="0"/>
          <w:numId w:val="1"/>
        </w:numPr>
        <w:rPr>
          <w:rFonts w:cstheme="minorHAnsi"/>
          <w:i/>
          <w:sz w:val="28"/>
          <w:szCs w:val="28"/>
        </w:rPr>
      </w:pPr>
      <w:r w:rsidRPr="0068436D">
        <w:rPr>
          <w:rFonts w:cstheme="minorHAnsi"/>
          <w:b/>
          <w:sz w:val="28"/>
          <w:szCs w:val="28"/>
        </w:rPr>
        <w:t>Recommended Solution and Solution Details  –</w:t>
      </w:r>
      <w:r w:rsidR="00961A07" w:rsidRPr="0068436D">
        <w:rPr>
          <w:rFonts w:cstheme="minorHAnsi"/>
          <w:i/>
          <w:sz w:val="28"/>
          <w:szCs w:val="28"/>
        </w:rPr>
        <w:t xml:space="preserve">Provide an overview of the recommended solution and then specific details about the solution </w:t>
      </w:r>
    </w:p>
    <w:p w14:paraId="6ACE62E7" w14:textId="02E34E1D" w:rsidR="008F6317" w:rsidRPr="0068436D" w:rsidRDefault="00961A07" w:rsidP="008F6317">
      <w:pPr>
        <w:pStyle w:val="ListParagraph"/>
        <w:numPr>
          <w:ilvl w:val="0"/>
          <w:numId w:val="17"/>
        </w:numPr>
        <w:rPr>
          <w:rFonts w:cstheme="minorHAnsi"/>
          <w:i/>
          <w:sz w:val="28"/>
          <w:szCs w:val="28"/>
        </w:rPr>
      </w:pPr>
      <w:r w:rsidRPr="0068436D">
        <w:rPr>
          <w:rFonts w:cstheme="minorHAnsi"/>
          <w:i/>
          <w:sz w:val="28"/>
          <w:szCs w:val="28"/>
        </w:rPr>
        <w:t xml:space="preserve">E.g., </w:t>
      </w:r>
      <w:r w:rsidR="00EB1F66" w:rsidRPr="0068436D">
        <w:rPr>
          <w:rFonts w:cstheme="minorHAnsi"/>
          <w:i/>
          <w:sz w:val="28"/>
          <w:szCs w:val="28"/>
        </w:rPr>
        <w:t xml:space="preserve">We will develop a </w:t>
      </w:r>
      <w:r w:rsidR="0068436D" w:rsidRPr="0068436D">
        <w:rPr>
          <w:rFonts w:cstheme="minorHAnsi"/>
          <w:i/>
          <w:sz w:val="28"/>
          <w:szCs w:val="28"/>
        </w:rPr>
        <w:t>custom-made</w:t>
      </w:r>
      <w:r w:rsidR="00EB1F66" w:rsidRPr="0068436D">
        <w:rPr>
          <w:rFonts w:cstheme="minorHAnsi"/>
          <w:i/>
          <w:sz w:val="28"/>
          <w:szCs w:val="28"/>
        </w:rPr>
        <w:t xml:space="preserve"> solution using </w:t>
      </w:r>
      <w:proofErr w:type="spellStart"/>
      <w:r w:rsidR="00EB1F66" w:rsidRPr="0068436D">
        <w:rPr>
          <w:rFonts w:cstheme="minorHAnsi"/>
          <w:i/>
          <w:sz w:val="28"/>
          <w:szCs w:val="28"/>
        </w:rPr>
        <w:t>mysql</w:t>
      </w:r>
      <w:proofErr w:type="spellEnd"/>
      <w:r w:rsidR="00EB1F66" w:rsidRPr="0068436D">
        <w:rPr>
          <w:rFonts w:cstheme="minorHAnsi"/>
          <w:i/>
          <w:sz w:val="28"/>
          <w:szCs w:val="28"/>
        </w:rPr>
        <w:t xml:space="preserve">, ruby on rails with a custom bootstrap front-end. The solution will completely automate the sales </w:t>
      </w:r>
      <w:r w:rsidR="00565899" w:rsidRPr="0068436D">
        <w:rPr>
          <w:rFonts w:cstheme="minorHAnsi"/>
          <w:i/>
          <w:sz w:val="28"/>
          <w:szCs w:val="28"/>
        </w:rPr>
        <w:t>bid process from front to start. We expect this development to require 25 weeks with 5 full time developers.</w:t>
      </w:r>
    </w:p>
    <w:p w14:paraId="77E3FC6E" w14:textId="160BDDF1" w:rsidR="00A51FC6" w:rsidRDefault="008F6317" w:rsidP="00A51FC6">
      <w:pPr>
        <w:pStyle w:val="ListParagraph"/>
        <w:numPr>
          <w:ilvl w:val="0"/>
          <w:numId w:val="17"/>
        </w:numPr>
        <w:rPr>
          <w:rFonts w:cstheme="minorHAnsi"/>
          <w:i/>
          <w:sz w:val="28"/>
          <w:szCs w:val="28"/>
        </w:rPr>
      </w:pPr>
      <w:r w:rsidRPr="0068436D">
        <w:rPr>
          <w:rFonts w:cstheme="minorHAnsi"/>
          <w:i/>
          <w:sz w:val="28"/>
          <w:szCs w:val="28"/>
        </w:rPr>
        <w:t xml:space="preserve">We will develop a </w:t>
      </w:r>
      <w:r w:rsidR="0068436D" w:rsidRPr="0068436D">
        <w:rPr>
          <w:rFonts w:cstheme="minorHAnsi"/>
          <w:i/>
          <w:sz w:val="28"/>
          <w:szCs w:val="28"/>
        </w:rPr>
        <w:t>custom-made</w:t>
      </w:r>
      <w:r w:rsidRPr="0068436D">
        <w:rPr>
          <w:rFonts w:cstheme="minorHAnsi"/>
          <w:i/>
          <w:sz w:val="28"/>
          <w:szCs w:val="28"/>
        </w:rPr>
        <w:t xml:space="preserve"> solution web app using SQL, and JavaScript, </w:t>
      </w:r>
      <w:proofErr w:type="spellStart"/>
      <w:r w:rsidRPr="0068436D">
        <w:rPr>
          <w:rFonts w:cstheme="minorHAnsi"/>
          <w:i/>
          <w:sz w:val="28"/>
          <w:szCs w:val="28"/>
        </w:rPr>
        <w:t>ReactJS</w:t>
      </w:r>
      <w:proofErr w:type="spellEnd"/>
      <w:r w:rsidRPr="0068436D">
        <w:rPr>
          <w:rFonts w:cstheme="minorHAnsi"/>
          <w:i/>
          <w:sz w:val="28"/>
          <w:szCs w:val="28"/>
        </w:rPr>
        <w:t>.</w:t>
      </w:r>
      <w:ins w:id="107" w:author="David Lash" w:date="2019-10-28T17:11:00Z">
        <w:r w:rsidR="00F136FB">
          <w:rPr>
            <w:rFonts w:cstheme="minorHAnsi"/>
            <w:i/>
            <w:sz w:val="28"/>
            <w:szCs w:val="28"/>
          </w:rPr>
          <w:t xml:space="preserve"> </w:t>
        </w:r>
        <w:r w:rsidR="00F136FB" w:rsidRPr="00F136FB">
          <w:rPr>
            <w:rFonts w:cstheme="minorHAnsi"/>
            <w:i/>
            <w:sz w:val="28"/>
            <w:szCs w:val="28"/>
            <w:highlight w:val="yellow"/>
            <w:rPrChange w:id="108" w:author="David Lash" w:date="2019-10-28T17:11:00Z">
              <w:rPr>
                <w:rFonts w:cstheme="minorHAnsi"/>
                <w:i/>
                <w:sz w:val="28"/>
                <w:szCs w:val="28"/>
              </w:rPr>
            </w:rPrChange>
          </w:rPr>
          <w:t>That runs on what?</w:t>
        </w:r>
        <w:r w:rsidR="00F136FB">
          <w:rPr>
            <w:rFonts w:cstheme="minorHAnsi"/>
            <w:i/>
            <w:sz w:val="28"/>
            <w:szCs w:val="28"/>
          </w:rPr>
          <w:t xml:space="preserve"> </w:t>
        </w:r>
        <w:r w:rsidR="00F136FB" w:rsidRPr="00F136FB">
          <w:rPr>
            <w:rFonts w:cstheme="minorHAnsi"/>
            <w:i/>
            <w:sz w:val="28"/>
            <w:szCs w:val="28"/>
            <w:highlight w:val="yellow"/>
            <w:rPrChange w:id="109" w:author="David Lash" w:date="2019-10-28T17:12:00Z">
              <w:rPr>
                <w:rFonts w:cstheme="minorHAnsi"/>
                <w:i/>
                <w:sz w:val="28"/>
                <w:szCs w:val="28"/>
              </w:rPr>
            </w:rPrChange>
          </w:rPr>
          <w:t>With scanners?</w:t>
        </w:r>
        <w:r w:rsidR="00F136FB">
          <w:rPr>
            <w:rFonts w:cstheme="minorHAnsi"/>
            <w:i/>
            <w:sz w:val="28"/>
            <w:szCs w:val="28"/>
          </w:rPr>
          <w:t xml:space="preserve"> </w:t>
        </w:r>
      </w:ins>
    </w:p>
    <w:p w14:paraId="37FC2BD3" w14:textId="0E8D3DD1" w:rsidR="00A51FC6" w:rsidRDefault="008F6317" w:rsidP="00A51FC6">
      <w:pPr>
        <w:pStyle w:val="ListParagraph"/>
        <w:numPr>
          <w:ilvl w:val="0"/>
          <w:numId w:val="17"/>
        </w:numPr>
        <w:rPr>
          <w:rFonts w:cstheme="minorHAnsi"/>
          <w:i/>
          <w:sz w:val="28"/>
          <w:szCs w:val="28"/>
        </w:rPr>
      </w:pPr>
      <w:r w:rsidRPr="00A51FC6">
        <w:rPr>
          <w:rFonts w:cstheme="minorHAnsi"/>
          <w:i/>
          <w:sz w:val="28"/>
          <w:szCs w:val="28"/>
        </w:rPr>
        <w:t xml:space="preserve">The solution could completely reduce human error and help keep more accurate inventory with this system. </w:t>
      </w:r>
      <w:ins w:id="110" w:author="David Lash" w:date="2019-10-28T17:10:00Z">
        <w:r w:rsidR="000935AA" w:rsidRPr="000935AA">
          <w:rPr>
            <w:rFonts w:cstheme="minorHAnsi"/>
            <w:i/>
            <w:sz w:val="28"/>
            <w:szCs w:val="28"/>
            <w:highlight w:val="yellow"/>
            <w:rPrChange w:id="111" w:author="David Lash" w:date="2019-10-28T17:10:00Z">
              <w:rPr>
                <w:rFonts w:cstheme="minorHAnsi"/>
                <w:i/>
                <w:sz w:val="28"/>
                <w:szCs w:val="28"/>
              </w:rPr>
            </w:rPrChange>
          </w:rPr>
          <w:t>But it fails 1 out of 100 times?</w:t>
        </w:r>
        <w:r w:rsidR="000935AA">
          <w:rPr>
            <w:rFonts w:cstheme="minorHAnsi"/>
            <w:i/>
            <w:sz w:val="28"/>
            <w:szCs w:val="28"/>
          </w:rPr>
          <w:t xml:space="preserve"> </w:t>
        </w:r>
      </w:ins>
    </w:p>
    <w:p w14:paraId="0ECDD45E" w14:textId="43DFE27D" w:rsidR="008F6317" w:rsidRPr="00A51FC6" w:rsidRDefault="00822660" w:rsidP="00A51FC6">
      <w:pPr>
        <w:pStyle w:val="ListParagraph"/>
        <w:numPr>
          <w:ilvl w:val="0"/>
          <w:numId w:val="17"/>
        </w:numPr>
        <w:rPr>
          <w:rFonts w:cstheme="minorHAnsi"/>
          <w:i/>
          <w:sz w:val="28"/>
          <w:szCs w:val="28"/>
        </w:rPr>
      </w:pPr>
      <w:r w:rsidRPr="00A51FC6">
        <w:rPr>
          <w:rFonts w:cstheme="minorHAnsi"/>
          <w:i/>
          <w:sz w:val="28"/>
          <w:szCs w:val="28"/>
        </w:rPr>
        <w:t>We expect this development to require 10 weeks for our prototype with 3 full time student developers</w:t>
      </w:r>
      <w:ins w:id="112" w:author="John Hoffman" w:date="2019-10-30T11:37:00Z">
        <w:r w:rsidR="00D7479B">
          <w:rPr>
            <w:rFonts w:cstheme="minorHAnsi"/>
            <w:i/>
            <w:sz w:val="28"/>
            <w:szCs w:val="28"/>
          </w:rPr>
          <w:t>. After the prototype is completed, the development cycle will take approximately 16 weeks, concluding with a final presentation in May</w:t>
        </w:r>
      </w:ins>
      <w:r w:rsidRPr="000935AA">
        <w:rPr>
          <w:rFonts w:cstheme="minorHAnsi"/>
          <w:i/>
          <w:sz w:val="28"/>
          <w:szCs w:val="28"/>
          <w:highlight w:val="yellow"/>
          <w:rPrChange w:id="113" w:author="David Lash" w:date="2019-10-28T17:11:00Z">
            <w:rPr>
              <w:rFonts w:cstheme="minorHAnsi"/>
              <w:i/>
              <w:sz w:val="28"/>
              <w:szCs w:val="28"/>
            </w:rPr>
          </w:rPrChange>
        </w:rPr>
        <w:t>.</w:t>
      </w:r>
      <w:ins w:id="114" w:author="John Hoffman" w:date="2019-10-30T11:38:00Z">
        <w:r w:rsidR="00D7479B">
          <w:rPr>
            <w:rFonts w:cstheme="minorHAnsi"/>
            <w:i/>
            <w:sz w:val="28"/>
            <w:szCs w:val="28"/>
            <w:highlight w:val="yellow"/>
          </w:rPr>
          <w:t xml:space="preserve"> </w:t>
        </w:r>
      </w:ins>
      <w:proofErr w:type="spellStart"/>
      <w:proofErr w:type="gramStart"/>
      <w:ins w:id="115" w:author="David Lash" w:date="2019-10-28T17:10:00Z">
        <w:r w:rsidR="000935AA" w:rsidRPr="000935AA">
          <w:rPr>
            <w:rFonts w:cstheme="minorHAnsi"/>
            <w:i/>
            <w:sz w:val="28"/>
            <w:szCs w:val="28"/>
            <w:highlight w:val="yellow"/>
            <w:rPrChange w:id="116" w:author="David Lash" w:date="2019-10-28T17:11:00Z">
              <w:rPr>
                <w:rFonts w:cstheme="minorHAnsi"/>
                <w:i/>
                <w:sz w:val="28"/>
                <w:szCs w:val="28"/>
              </w:rPr>
            </w:rPrChange>
          </w:rPr>
          <w:t>Thats</w:t>
        </w:r>
        <w:proofErr w:type="spellEnd"/>
        <w:proofErr w:type="gramEnd"/>
        <w:r w:rsidR="000935AA" w:rsidRPr="000935AA">
          <w:rPr>
            <w:rFonts w:cstheme="minorHAnsi"/>
            <w:i/>
            <w:sz w:val="28"/>
            <w:szCs w:val="28"/>
            <w:highlight w:val="yellow"/>
            <w:rPrChange w:id="117" w:author="David Lash" w:date="2019-10-28T17:11:00Z">
              <w:rPr>
                <w:rFonts w:cstheme="minorHAnsi"/>
                <w:i/>
                <w:sz w:val="28"/>
                <w:szCs w:val="28"/>
              </w:rPr>
            </w:rPrChange>
          </w:rPr>
          <w:t xml:space="preserve"> all? No development?</w:t>
        </w:r>
      </w:ins>
    </w:p>
    <w:p w14:paraId="14DA8A1F" w14:textId="77777777" w:rsidR="00822660" w:rsidRPr="0068436D" w:rsidRDefault="00822660" w:rsidP="008F6317">
      <w:pPr>
        <w:pStyle w:val="ListParagraph"/>
        <w:ind w:left="1080"/>
        <w:rPr>
          <w:rFonts w:cstheme="minorHAnsi"/>
          <w:i/>
          <w:sz w:val="28"/>
          <w:szCs w:val="28"/>
        </w:rPr>
      </w:pPr>
    </w:p>
    <w:p w14:paraId="1170D7CA" w14:textId="604E3560" w:rsidR="00D1500A" w:rsidRDefault="00565899" w:rsidP="00D1500A">
      <w:pPr>
        <w:pStyle w:val="ListParagraph"/>
        <w:numPr>
          <w:ilvl w:val="0"/>
          <w:numId w:val="1"/>
        </w:numPr>
        <w:rPr>
          <w:ins w:id="118" w:author="David Lash" w:date="2019-10-28T17:12:00Z"/>
          <w:rFonts w:cstheme="minorHAnsi"/>
          <w:i/>
          <w:sz w:val="28"/>
          <w:szCs w:val="28"/>
        </w:rPr>
      </w:pPr>
      <w:r w:rsidRPr="0068436D">
        <w:rPr>
          <w:rFonts w:cstheme="minorHAnsi"/>
          <w:b/>
          <w:sz w:val="28"/>
          <w:szCs w:val="28"/>
        </w:rPr>
        <w:lastRenderedPageBreak/>
        <w:t>Alternative Solutions and Solution Details  –</w:t>
      </w:r>
      <w:r w:rsidRPr="0068436D">
        <w:rPr>
          <w:rFonts w:cstheme="minorHAnsi"/>
          <w:i/>
          <w:sz w:val="28"/>
          <w:szCs w:val="28"/>
        </w:rPr>
        <w:t>Provide an overview of the various solutions, describe the solution and provide specific rationale for not selecting it.</w:t>
      </w:r>
      <w:r w:rsidR="00D1500A" w:rsidRPr="0068436D">
        <w:rPr>
          <w:rFonts w:cstheme="minorHAnsi"/>
          <w:i/>
          <w:sz w:val="28"/>
          <w:szCs w:val="28"/>
        </w:rPr>
        <w:t xml:space="preserve"> Provide at least 3 alternatives solutions</w:t>
      </w:r>
      <w:r w:rsidR="00486733" w:rsidRPr="0068436D">
        <w:rPr>
          <w:rFonts w:cstheme="minorHAnsi"/>
          <w:i/>
          <w:sz w:val="28"/>
          <w:szCs w:val="28"/>
        </w:rPr>
        <w:t xml:space="preserve"> (beyond the one your recommend)</w:t>
      </w:r>
      <w:r w:rsidR="00D1500A" w:rsidRPr="0068436D">
        <w:rPr>
          <w:rFonts w:cstheme="minorHAnsi"/>
          <w:i/>
          <w:sz w:val="28"/>
          <w:szCs w:val="28"/>
        </w:rPr>
        <w:t xml:space="preserve">, research them, and describe, their advantages and </w:t>
      </w:r>
      <w:r w:rsidR="00486733" w:rsidRPr="0068436D">
        <w:rPr>
          <w:rFonts w:cstheme="minorHAnsi"/>
          <w:i/>
          <w:sz w:val="28"/>
          <w:szCs w:val="28"/>
        </w:rPr>
        <w:t>disadvantages</w:t>
      </w:r>
      <w:r w:rsidR="00D1500A" w:rsidRPr="0068436D">
        <w:rPr>
          <w:rFonts w:cstheme="minorHAnsi"/>
          <w:i/>
          <w:sz w:val="28"/>
          <w:szCs w:val="28"/>
        </w:rPr>
        <w:t xml:space="preserve"> and recommenda</w:t>
      </w:r>
      <w:r w:rsidR="00A51FC6">
        <w:rPr>
          <w:rFonts w:cstheme="minorHAnsi"/>
          <w:i/>
          <w:sz w:val="28"/>
          <w:szCs w:val="28"/>
        </w:rPr>
        <w:t xml:space="preserve">tion for that solution. That is, </w:t>
      </w:r>
      <w:r w:rsidR="00D1500A" w:rsidRPr="0068436D">
        <w:rPr>
          <w:rFonts w:cstheme="minorHAnsi"/>
          <w:i/>
          <w:sz w:val="28"/>
          <w:szCs w:val="28"/>
        </w:rPr>
        <w:t xml:space="preserve">provide a specific reason why you either recommend or not recommend the solution. In addition, summarize this analysis in the following table: </w:t>
      </w:r>
    </w:p>
    <w:p w14:paraId="33628103" w14:textId="05BFFD42" w:rsidR="00F136FB" w:rsidRDefault="00F136FB">
      <w:pPr>
        <w:pStyle w:val="ListParagraph"/>
        <w:rPr>
          <w:rFonts w:cstheme="minorHAnsi"/>
          <w:i/>
          <w:sz w:val="28"/>
          <w:szCs w:val="28"/>
        </w:rPr>
        <w:pPrChange w:id="119" w:author="David Lash" w:date="2019-10-28T17:12:00Z">
          <w:pPr>
            <w:pStyle w:val="ListParagraph"/>
            <w:numPr>
              <w:numId w:val="1"/>
            </w:numPr>
            <w:ind w:hanging="360"/>
          </w:pPr>
        </w:pPrChange>
      </w:pPr>
      <w:ins w:id="120" w:author="David Lash" w:date="2019-10-28T17:12:00Z">
        <w:r w:rsidRPr="00F136FB">
          <w:rPr>
            <w:rFonts w:cstheme="minorHAnsi"/>
            <w:b/>
            <w:sz w:val="28"/>
            <w:szCs w:val="28"/>
            <w:highlight w:val="yellow"/>
            <w:rPrChange w:id="121" w:author="David Lash" w:date="2019-10-28T17:13:00Z">
              <w:rPr>
                <w:rFonts w:cstheme="minorHAnsi"/>
                <w:b/>
                <w:sz w:val="28"/>
                <w:szCs w:val="28"/>
              </w:rPr>
            </w:rPrChange>
          </w:rPr>
          <w:t>This section lacks research.</w:t>
        </w:r>
        <w:r w:rsidRPr="00F136FB">
          <w:rPr>
            <w:rFonts w:cstheme="minorHAnsi"/>
            <w:i/>
            <w:sz w:val="28"/>
            <w:szCs w:val="28"/>
            <w:highlight w:val="yellow"/>
            <w:rPrChange w:id="122" w:author="David Lash" w:date="2019-10-28T17:13:00Z">
              <w:rPr>
                <w:rFonts w:cstheme="minorHAnsi"/>
                <w:i/>
                <w:sz w:val="28"/>
                <w:szCs w:val="28"/>
              </w:rPr>
            </w:rPrChange>
          </w:rPr>
          <w:t xml:space="preserve"> You need to research alternatives. There are several out there. Without that, you cannot make any statements that you solution is better or even just as good as the off-the-shelf product. This is largely missing from this analysis</w:t>
        </w:r>
      </w:ins>
    </w:p>
    <w:p w14:paraId="529F4E7E" w14:textId="77777777" w:rsidR="0068436D" w:rsidRPr="0068436D" w:rsidRDefault="0068436D" w:rsidP="0068436D">
      <w:pPr>
        <w:pStyle w:val="ListParagraph"/>
        <w:rPr>
          <w:rFonts w:cstheme="minorHAnsi"/>
          <w:i/>
          <w:sz w:val="28"/>
          <w:szCs w:val="28"/>
        </w:rPr>
      </w:pPr>
    </w:p>
    <w:tbl>
      <w:tblPr>
        <w:tblStyle w:val="TableGrid"/>
        <w:tblW w:w="0" w:type="auto"/>
        <w:tblInd w:w="720" w:type="dxa"/>
        <w:tblLook w:val="04A0" w:firstRow="1" w:lastRow="0" w:firstColumn="1" w:lastColumn="0" w:noHBand="0" w:noVBand="1"/>
      </w:tblPr>
      <w:tblGrid>
        <w:gridCol w:w="2952"/>
        <w:gridCol w:w="2955"/>
        <w:gridCol w:w="2949"/>
      </w:tblGrid>
      <w:tr w:rsidR="00D1500A" w:rsidRPr="0068436D" w14:paraId="42EA3C80" w14:textId="77777777" w:rsidTr="00D1500A">
        <w:tc>
          <w:tcPr>
            <w:tcW w:w="3116" w:type="dxa"/>
          </w:tcPr>
          <w:p w14:paraId="31131ECD"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 xml:space="preserve">Alternative </w:t>
            </w:r>
          </w:p>
        </w:tc>
        <w:tc>
          <w:tcPr>
            <w:tcW w:w="3117" w:type="dxa"/>
          </w:tcPr>
          <w:p w14:paraId="45915DB6"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Description</w:t>
            </w:r>
          </w:p>
        </w:tc>
        <w:tc>
          <w:tcPr>
            <w:tcW w:w="3117" w:type="dxa"/>
          </w:tcPr>
          <w:p w14:paraId="74C4F4A4" w14:textId="77777777" w:rsidR="00D1500A" w:rsidRPr="0068436D" w:rsidRDefault="00D1500A" w:rsidP="00D1500A">
            <w:pPr>
              <w:pStyle w:val="ListParagraph"/>
              <w:ind w:left="0"/>
              <w:rPr>
                <w:rFonts w:cstheme="minorHAnsi"/>
                <w:i/>
                <w:sz w:val="24"/>
                <w:szCs w:val="24"/>
              </w:rPr>
            </w:pPr>
            <w:r w:rsidRPr="0068436D">
              <w:rPr>
                <w:rFonts w:cstheme="minorHAnsi"/>
                <w:i/>
                <w:sz w:val="24"/>
                <w:szCs w:val="24"/>
              </w:rPr>
              <w:t>Specific Reason Rejected</w:t>
            </w:r>
          </w:p>
        </w:tc>
      </w:tr>
      <w:tr w:rsidR="00D1500A" w:rsidRPr="0068436D" w14:paraId="432AF1B5" w14:textId="77777777" w:rsidTr="00D1500A">
        <w:tc>
          <w:tcPr>
            <w:tcW w:w="3116" w:type="dxa"/>
          </w:tcPr>
          <w:p w14:paraId="2F1FDD55" w14:textId="7DDDF420" w:rsidR="00D1500A" w:rsidRPr="0068436D" w:rsidRDefault="00822660" w:rsidP="00D1500A">
            <w:pPr>
              <w:pStyle w:val="ListParagraph"/>
              <w:ind w:left="0"/>
              <w:rPr>
                <w:rFonts w:cstheme="minorHAnsi"/>
                <w:i/>
                <w:sz w:val="24"/>
                <w:szCs w:val="24"/>
              </w:rPr>
            </w:pPr>
            <w:r w:rsidRPr="0068436D">
              <w:rPr>
                <w:rFonts w:cstheme="minorHAnsi"/>
                <w:i/>
                <w:sz w:val="24"/>
                <w:szCs w:val="24"/>
              </w:rPr>
              <w:t>Don’t modify the process</w:t>
            </w:r>
          </w:p>
        </w:tc>
        <w:tc>
          <w:tcPr>
            <w:tcW w:w="3117" w:type="dxa"/>
          </w:tcPr>
          <w:p w14:paraId="747ACFC1" w14:textId="10ED43EC" w:rsidR="00D1500A" w:rsidRPr="0068436D" w:rsidRDefault="00822660" w:rsidP="00D1500A">
            <w:pPr>
              <w:pStyle w:val="ListParagraph"/>
              <w:ind w:left="0"/>
              <w:rPr>
                <w:rFonts w:cstheme="minorHAnsi"/>
                <w:i/>
                <w:sz w:val="24"/>
                <w:szCs w:val="24"/>
              </w:rPr>
            </w:pPr>
            <w:r w:rsidRPr="0068436D">
              <w:rPr>
                <w:rFonts w:cstheme="minorHAnsi"/>
                <w:i/>
                <w:sz w:val="24"/>
                <w:szCs w:val="24"/>
              </w:rPr>
              <w:t>Le</w:t>
            </w:r>
            <w:r w:rsidR="00A51FC6">
              <w:rPr>
                <w:rFonts w:cstheme="minorHAnsi"/>
                <w:i/>
                <w:sz w:val="24"/>
                <w:szCs w:val="24"/>
              </w:rPr>
              <w:t>a</w:t>
            </w:r>
            <w:r w:rsidRPr="0068436D">
              <w:rPr>
                <w:rFonts w:cstheme="minorHAnsi"/>
                <w:i/>
                <w:sz w:val="24"/>
                <w:szCs w:val="24"/>
              </w:rPr>
              <w:t xml:space="preserve">ve process as is currently with paperwork </w:t>
            </w:r>
          </w:p>
        </w:tc>
        <w:tc>
          <w:tcPr>
            <w:tcW w:w="3117" w:type="dxa"/>
          </w:tcPr>
          <w:p w14:paraId="26812310" w14:textId="0B1B6EDC" w:rsidR="00D1500A" w:rsidRPr="0068436D" w:rsidRDefault="00822660" w:rsidP="00D1500A">
            <w:pPr>
              <w:pStyle w:val="ListParagraph"/>
              <w:ind w:left="0"/>
              <w:rPr>
                <w:rFonts w:cstheme="minorHAnsi"/>
                <w:i/>
                <w:sz w:val="24"/>
                <w:szCs w:val="24"/>
              </w:rPr>
            </w:pPr>
            <w:r w:rsidRPr="0068436D">
              <w:rPr>
                <w:rFonts w:cstheme="minorHAnsi"/>
                <w:i/>
                <w:sz w:val="24"/>
                <w:szCs w:val="24"/>
              </w:rPr>
              <w:t>It’s a poor system, not solution school needs</w:t>
            </w:r>
          </w:p>
        </w:tc>
      </w:tr>
      <w:tr w:rsidR="00D1500A" w:rsidRPr="0068436D" w14:paraId="5A8D57AF" w14:textId="77777777" w:rsidTr="00D1500A">
        <w:tc>
          <w:tcPr>
            <w:tcW w:w="3116" w:type="dxa"/>
          </w:tcPr>
          <w:p w14:paraId="61877EE0" w14:textId="1C51A1FC" w:rsidR="00D1500A" w:rsidRPr="0068436D" w:rsidRDefault="00822660" w:rsidP="00D1500A">
            <w:pPr>
              <w:pStyle w:val="ListParagraph"/>
              <w:ind w:left="0"/>
              <w:rPr>
                <w:rFonts w:cstheme="minorHAnsi"/>
                <w:i/>
                <w:sz w:val="24"/>
                <w:szCs w:val="24"/>
              </w:rPr>
            </w:pPr>
            <w:r w:rsidRPr="0068436D">
              <w:rPr>
                <w:rFonts w:cstheme="minorHAnsi"/>
                <w:i/>
                <w:sz w:val="24"/>
                <w:szCs w:val="24"/>
              </w:rPr>
              <w:t>Buy new fully developed software</w:t>
            </w:r>
          </w:p>
        </w:tc>
        <w:tc>
          <w:tcPr>
            <w:tcW w:w="3117" w:type="dxa"/>
          </w:tcPr>
          <w:p w14:paraId="261B3437" w14:textId="5A24E1FD" w:rsidR="00D1500A" w:rsidRPr="0068436D" w:rsidRDefault="00822660" w:rsidP="00D1500A">
            <w:pPr>
              <w:pStyle w:val="ListParagraph"/>
              <w:ind w:left="0"/>
              <w:rPr>
                <w:rFonts w:cstheme="minorHAnsi"/>
                <w:i/>
                <w:sz w:val="24"/>
                <w:szCs w:val="24"/>
              </w:rPr>
            </w:pPr>
            <w:r w:rsidRPr="0068436D">
              <w:rPr>
                <w:rFonts w:cstheme="minorHAnsi"/>
                <w:i/>
                <w:sz w:val="24"/>
                <w:szCs w:val="24"/>
              </w:rPr>
              <w:t>Research and purchase a prebuilt inventory system</w:t>
            </w:r>
          </w:p>
        </w:tc>
        <w:tc>
          <w:tcPr>
            <w:tcW w:w="3117" w:type="dxa"/>
          </w:tcPr>
          <w:p w14:paraId="7CAED77A" w14:textId="5DFE0F83" w:rsidR="00D1500A" w:rsidRPr="0068436D" w:rsidRDefault="00822660" w:rsidP="00D1500A">
            <w:pPr>
              <w:pStyle w:val="ListParagraph"/>
              <w:ind w:left="0"/>
              <w:rPr>
                <w:rFonts w:cstheme="minorHAnsi"/>
                <w:i/>
                <w:sz w:val="24"/>
                <w:szCs w:val="24"/>
              </w:rPr>
            </w:pPr>
            <w:r w:rsidRPr="0068436D">
              <w:rPr>
                <w:rFonts w:cstheme="minorHAnsi"/>
                <w:i/>
                <w:sz w:val="24"/>
                <w:szCs w:val="24"/>
              </w:rPr>
              <w:t>Many are too overpriced for the basic needs for the school</w:t>
            </w:r>
          </w:p>
        </w:tc>
      </w:tr>
      <w:tr w:rsidR="00D1500A" w:rsidRPr="0068436D" w14:paraId="2094DD00" w14:textId="77777777" w:rsidTr="00D1500A">
        <w:tc>
          <w:tcPr>
            <w:tcW w:w="3116" w:type="dxa"/>
          </w:tcPr>
          <w:p w14:paraId="7B69B1DB" w14:textId="4CE89C04"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inventory </w:t>
            </w:r>
            <w:r w:rsidR="0068436D" w:rsidRPr="0068436D">
              <w:rPr>
                <w:rFonts w:cstheme="minorHAnsi"/>
                <w:i/>
                <w:sz w:val="24"/>
                <w:szCs w:val="24"/>
              </w:rPr>
              <w:t>personnel</w:t>
            </w:r>
          </w:p>
        </w:tc>
        <w:tc>
          <w:tcPr>
            <w:tcW w:w="3117" w:type="dxa"/>
          </w:tcPr>
          <w:p w14:paraId="20D9243C" w14:textId="71C40765" w:rsidR="00D1500A" w:rsidRPr="0068436D" w:rsidRDefault="00822660" w:rsidP="00D1500A">
            <w:pPr>
              <w:pStyle w:val="ListParagraph"/>
              <w:ind w:left="0"/>
              <w:rPr>
                <w:rFonts w:cstheme="minorHAnsi"/>
                <w:i/>
                <w:sz w:val="24"/>
                <w:szCs w:val="24"/>
              </w:rPr>
            </w:pPr>
            <w:r w:rsidRPr="0068436D">
              <w:rPr>
                <w:rFonts w:cstheme="minorHAnsi"/>
                <w:i/>
                <w:sz w:val="24"/>
                <w:szCs w:val="24"/>
              </w:rPr>
              <w:t xml:space="preserve">Hire a </w:t>
            </w:r>
            <w:r w:rsidR="0068436D" w:rsidRPr="0068436D">
              <w:rPr>
                <w:rFonts w:cstheme="minorHAnsi"/>
                <w:i/>
                <w:sz w:val="24"/>
                <w:szCs w:val="24"/>
              </w:rPr>
              <w:t>full-time</w:t>
            </w:r>
            <w:r w:rsidRPr="0068436D">
              <w:rPr>
                <w:rFonts w:cstheme="minorHAnsi"/>
                <w:i/>
                <w:sz w:val="24"/>
                <w:szCs w:val="24"/>
              </w:rPr>
              <w:t xml:space="preserve"> employee to specifically monitor the inventory around school</w:t>
            </w:r>
          </w:p>
        </w:tc>
        <w:tc>
          <w:tcPr>
            <w:tcW w:w="3117" w:type="dxa"/>
          </w:tcPr>
          <w:p w14:paraId="454FC712" w14:textId="252883F2" w:rsidR="00D1500A" w:rsidRPr="0068436D" w:rsidRDefault="00822660" w:rsidP="00D1500A">
            <w:pPr>
              <w:pStyle w:val="ListParagraph"/>
              <w:ind w:left="0"/>
              <w:rPr>
                <w:rFonts w:cstheme="minorHAnsi"/>
                <w:i/>
                <w:sz w:val="24"/>
                <w:szCs w:val="24"/>
              </w:rPr>
            </w:pPr>
            <w:r w:rsidRPr="0068436D">
              <w:rPr>
                <w:rFonts w:cstheme="minorHAnsi"/>
                <w:i/>
                <w:sz w:val="24"/>
                <w:szCs w:val="24"/>
              </w:rPr>
              <w:t>Extremely expensive to pay an employee for current inventory needs.</w:t>
            </w:r>
          </w:p>
        </w:tc>
      </w:tr>
    </w:tbl>
    <w:p w14:paraId="6101C878" w14:textId="77777777" w:rsidR="00486733" w:rsidRPr="0068436D" w:rsidRDefault="00486733" w:rsidP="0068436D">
      <w:pPr>
        <w:rPr>
          <w:rFonts w:cstheme="minorHAnsi"/>
          <w:i/>
          <w:sz w:val="28"/>
          <w:szCs w:val="28"/>
        </w:rPr>
      </w:pPr>
    </w:p>
    <w:p w14:paraId="1C748D3F" w14:textId="1CD6E26B" w:rsidR="00565899" w:rsidRPr="0068436D" w:rsidRDefault="00565899" w:rsidP="00565899">
      <w:pPr>
        <w:pStyle w:val="ListParagraph"/>
        <w:numPr>
          <w:ilvl w:val="0"/>
          <w:numId w:val="1"/>
        </w:numPr>
        <w:rPr>
          <w:rFonts w:cstheme="minorHAnsi"/>
          <w:i/>
          <w:sz w:val="28"/>
          <w:szCs w:val="28"/>
        </w:rPr>
      </w:pPr>
      <w:r w:rsidRPr="0068436D">
        <w:rPr>
          <w:rFonts w:cstheme="minorHAnsi"/>
          <w:b/>
          <w:sz w:val="28"/>
          <w:szCs w:val="28"/>
        </w:rPr>
        <w:t>Cost and Benefits</w:t>
      </w:r>
      <w:r w:rsidRPr="0068436D">
        <w:rPr>
          <w:rFonts w:cstheme="minorHAnsi"/>
          <w:i/>
          <w:sz w:val="28"/>
          <w:szCs w:val="28"/>
        </w:rPr>
        <w:t xml:space="preserve"> – Describe the project’s expected costs and return on investment</w:t>
      </w:r>
      <w:ins w:id="123" w:author="David Lash" w:date="2019-10-28T17:13:00Z">
        <w:r w:rsidR="00F136FB">
          <w:rPr>
            <w:rFonts w:cstheme="minorHAnsi"/>
            <w:i/>
            <w:sz w:val="28"/>
            <w:szCs w:val="28"/>
          </w:rPr>
          <w:t xml:space="preserve"> </w:t>
        </w:r>
        <w:r w:rsidR="00F136FB" w:rsidRPr="00137E72">
          <w:rPr>
            <w:rFonts w:cstheme="minorHAnsi"/>
            <w:i/>
            <w:sz w:val="28"/>
            <w:szCs w:val="28"/>
            <w:highlight w:val="yellow"/>
          </w:rPr>
          <w:t>Cannot do this section with the previously needed research</w:t>
        </w:r>
      </w:ins>
    </w:p>
    <w:p w14:paraId="3E5B61B5" w14:textId="77777777" w:rsidR="0044738D" w:rsidRPr="0068436D" w:rsidRDefault="0044738D" w:rsidP="0044738D">
      <w:pPr>
        <w:pStyle w:val="ListParagraph"/>
        <w:rPr>
          <w:rFonts w:cstheme="minorHAnsi"/>
          <w:sz w:val="28"/>
          <w:szCs w:val="28"/>
        </w:rPr>
      </w:pPr>
      <w:r w:rsidRPr="0068436D">
        <w:rPr>
          <w:rFonts w:cstheme="minorHAnsi"/>
          <w:i/>
          <w:sz w:val="28"/>
          <w:szCs w:val="28"/>
        </w:rPr>
        <w:t>Costs</w:t>
      </w:r>
    </w:p>
    <w:tbl>
      <w:tblPr>
        <w:tblStyle w:val="TableGrid"/>
        <w:tblW w:w="0" w:type="auto"/>
        <w:tblInd w:w="720" w:type="dxa"/>
        <w:tblLook w:val="04A0" w:firstRow="1" w:lastRow="0" w:firstColumn="1" w:lastColumn="0" w:noHBand="0" w:noVBand="1"/>
      </w:tblPr>
      <w:tblGrid>
        <w:gridCol w:w="1842"/>
        <w:gridCol w:w="2176"/>
        <w:gridCol w:w="1784"/>
        <w:gridCol w:w="1734"/>
      </w:tblGrid>
      <w:tr w:rsidR="00565899" w:rsidRPr="0068436D" w14:paraId="29E2D8C1" w14:textId="77777777" w:rsidTr="00565899">
        <w:tc>
          <w:tcPr>
            <w:tcW w:w="1842" w:type="dxa"/>
          </w:tcPr>
          <w:p w14:paraId="52C042F5"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Project Costs</w:t>
            </w:r>
          </w:p>
        </w:tc>
        <w:tc>
          <w:tcPr>
            <w:tcW w:w="1707" w:type="dxa"/>
          </w:tcPr>
          <w:p w14:paraId="34D5818E"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Details</w:t>
            </w:r>
          </w:p>
        </w:tc>
        <w:tc>
          <w:tcPr>
            <w:tcW w:w="1784" w:type="dxa"/>
          </w:tcPr>
          <w:p w14:paraId="7DD7E22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Frequency</w:t>
            </w:r>
          </w:p>
        </w:tc>
        <w:tc>
          <w:tcPr>
            <w:tcW w:w="1734" w:type="dxa"/>
          </w:tcPr>
          <w:p w14:paraId="5E0CBE0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Amount</w:t>
            </w:r>
          </w:p>
        </w:tc>
      </w:tr>
      <w:tr w:rsidR="00565899" w:rsidRPr="0068436D" w14:paraId="2C42B449" w14:textId="77777777" w:rsidTr="00565899">
        <w:tc>
          <w:tcPr>
            <w:tcW w:w="1842" w:type="dxa"/>
          </w:tcPr>
          <w:p w14:paraId="7EA21F2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Staffing</w:t>
            </w:r>
          </w:p>
        </w:tc>
        <w:tc>
          <w:tcPr>
            <w:tcW w:w="1707" w:type="dxa"/>
          </w:tcPr>
          <w:p w14:paraId="2C922078" w14:textId="5A7F572A" w:rsidR="00565899" w:rsidRPr="0068436D" w:rsidRDefault="00A51FC6" w:rsidP="00565899">
            <w:pPr>
              <w:pStyle w:val="ListParagraph"/>
              <w:ind w:left="0"/>
              <w:rPr>
                <w:rFonts w:cstheme="minorHAnsi"/>
                <w:sz w:val="24"/>
                <w:szCs w:val="24"/>
              </w:rPr>
            </w:pPr>
            <w:r>
              <w:rPr>
                <w:rFonts w:cstheme="minorHAnsi"/>
                <w:sz w:val="24"/>
                <w:szCs w:val="24"/>
              </w:rPr>
              <w:t>N</w:t>
            </w:r>
            <w:r w:rsidR="00F2547C">
              <w:rPr>
                <w:rFonts w:cstheme="minorHAnsi"/>
                <w:sz w:val="24"/>
                <w:szCs w:val="24"/>
              </w:rPr>
              <w:t>/A</w:t>
            </w:r>
          </w:p>
        </w:tc>
        <w:tc>
          <w:tcPr>
            <w:tcW w:w="1784" w:type="dxa"/>
          </w:tcPr>
          <w:p w14:paraId="7CF45476" w14:textId="363809F6"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44592DE6" w14:textId="458C6629"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16966029" w14:textId="77777777" w:rsidTr="00565899">
        <w:tc>
          <w:tcPr>
            <w:tcW w:w="1842" w:type="dxa"/>
          </w:tcPr>
          <w:p w14:paraId="160B254C"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Software</w:t>
            </w:r>
          </w:p>
        </w:tc>
        <w:tc>
          <w:tcPr>
            <w:tcW w:w="1707" w:type="dxa"/>
          </w:tcPr>
          <w:p w14:paraId="44A280BE" w14:textId="1EE2FEC2" w:rsidR="00565899" w:rsidRPr="0068436D" w:rsidRDefault="00F2547C" w:rsidP="00565899">
            <w:pPr>
              <w:pStyle w:val="ListParagraph"/>
              <w:ind w:left="0"/>
              <w:rPr>
                <w:rFonts w:cstheme="minorHAnsi"/>
                <w:sz w:val="24"/>
                <w:szCs w:val="24"/>
              </w:rPr>
            </w:pPr>
            <w:r>
              <w:rPr>
                <w:rFonts w:cstheme="minorHAnsi"/>
                <w:sz w:val="24"/>
                <w:szCs w:val="24"/>
              </w:rPr>
              <w:t>N/A</w:t>
            </w:r>
          </w:p>
        </w:tc>
        <w:tc>
          <w:tcPr>
            <w:tcW w:w="1784" w:type="dxa"/>
          </w:tcPr>
          <w:p w14:paraId="2931D257" w14:textId="05540A88"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75F1ADC" w14:textId="0424C3C6" w:rsidR="00565899" w:rsidRPr="0068436D" w:rsidRDefault="00F2547C" w:rsidP="00565899">
            <w:pPr>
              <w:pStyle w:val="ListParagraph"/>
              <w:ind w:left="0"/>
              <w:rPr>
                <w:rFonts w:cstheme="minorHAnsi"/>
                <w:sz w:val="24"/>
                <w:szCs w:val="24"/>
              </w:rPr>
            </w:pPr>
            <w:r>
              <w:rPr>
                <w:rFonts w:cstheme="minorHAnsi"/>
                <w:sz w:val="24"/>
                <w:szCs w:val="24"/>
              </w:rPr>
              <w:t>N/A</w:t>
            </w:r>
          </w:p>
        </w:tc>
      </w:tr>
      <w:tr w:rsidR="00565899" w:rsidRPr="0068436D" w14:paraId="6E6CA0CF" w14:textId="77777777" w:rsidTr="00565899">
        <w:tc>
          <w:tcPr>
            <w:tcW w:w="1842" w:type="dxa"/>
          </w:tcPr>
          <w:p w14:paraId="21F3D0A6"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Maintenance</w:t>
            </w:r>
          </w:p>
        </w:tc>
        <w:tc>
          <w:tcPr>
            <w:tcW w:w="1707" w:type="dxa"/>
          </w:tcPr>
          <w:p w14:paraId="21983C49" w14:textId="11773788" w:rsidR="00565899" w:rsidRPr="0068436D" w:rsidRDefault="00F2547C" w:rsidP="00565899">
            <w:pPr>
              <w:pStyle w:val="ListParagraph"/>
              <w:ind w:left="0"/>
              <w:rPr>
                <w:rFonts w:cstheme="minorHAnsi"/>
                <w:sz w:val="24"/>
                <w:szCs w:val="24"/>
              </w:rPr>
            </w:pPr>
            <w:r>
              <w:rPr>
                <w:rFonts w:cstheme="minorHAnsi"/>
                <w:sz w:val="24"/>
                <w:szCs w:val="24"/>
              </w:rPr>
              <w:t>1 maintenance student or professor</w:t>
            </w:r>
          </w:p>
        </w:tc>
        <w:tc>
          <w:tcPr>
            <w:tcW w:w="1784" w:type="dxa"/>
          </w:tcPr>
          <w:p w14:paraId="684D7709" w14:textId="259A2384" w:rsidR="00565899" w:rsidRPr="0068436D" w:rsidRDefault="00F2547C" w:rsidP="00565899">
            <w:pPr>
              <w:pStyle w:val="ListParagraph"/>
              <w:ind w:left="0"/>
              <w:rPr>
                <w:rFonts w:cstheme="minorHAnsi"/>
                <w:sz w:val="24"/>
                <w:szCs w:val="24"/>
              </w:rPr>
            </w:pPr>
            <w:r>
              <w:rPr>
                <w:rFonts w:cstheme="minorHAnsi"/>
                <w:sz w:val="24"/>
                <w:szCs w:val="24"/>
              </w:rPr>
              <w:t>Once per semester, or once per year</w:t>
            </w:r>
          </w:p>
        </w:tc>
        <w:tc>
          <w:tcPr>
            <w:tcW w:w="1734" w:type="dxa"/>
          </w:tcPr>
          <w:p w14:paraId="7EDC8F26" w14:textId="255140E4" w:rsidR="00565899" w:rsidRPr="0068436D" w:rsidRDefault="00F2547C" w:rsidP="00565899">
            <w:pPr>
              <w:pStyle w:val="ListParagraph"/>
              <w:ind w:left="0"/>
              <w:rPr>
                <w:rFonts w:cstheme="minorHAnsi"/>
                <w:sz w:val="24"/>
                <w:szCs w:val="24"/>
              </w:rPr>
            </w:pPr>
            <w:r>
              <w:rPr>
                <w:rFonts w:cstheme="minorHAnsi"/>
                <w:sz w:val="24"/>
                <w:szCs w:val="24"/>
              </w:rPr>
              <w:t>Free, assuming in house staff</w:t>
            </w:r>
          </w:p>
        </w:tc>
      </w:tr>
      <w:tr w:rsidR="00565899" w:rsidRPr="0068436D" w14:paraId="3E08B4AB" w14:textId="77777777" w:rsidTr="00565899">
        <w:tc>
          <w:tcPr>
            <w:tcW w:w="1842" w:type="dxa"/>
          </w:tcPr>
          <w:p w14:paraId="586216B7"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Hardware</w:t>
            </w:r>
          </w:p>
        </w:tc>
        <w:tc>
          <w:tcPr>
            <w:tcW w:w="1707" w:type="dxa"/>
          </w:tcPr>
          <w:p w14:paraId="460E4B83" w14:textId="39333EAC" w:rsidR="00565899" w:rsidRPr="0068436D" w:rsidRDefault="00F2547C" w:rsidP="00565899">
            <w:pPr>
              <w:pStyle w:val="ListParagraph"/>
              <w:ind w:left="0"/>
              <w:rPr>
                <w:rFonts w:cstheme="minorHAnsi"/>
                <w:sz w:val="24"/>
                <w:szCs w:val="24"/>
              </w:rPr>
            </w:pPr>
            <w:r>
              <w:rPr>
                <w:rFonts w:cstheme="minorHAnsi"/>
                <w:sz w:val="24"/>
                <w:szCs w:val="24"/>
              </w:rPr>
              <w:t>Scanner purchases</w:t>
            </w:r>
          </w:p>
        </w:tc>
        <w:tc>
          <w:tcPr>
            <w:tcW w:w="1784" w:type="dxa"/>
          </w:tcPr>
          <w:p w14:paraId="2D73C30C" w14:textId="7DF83023" w:rsidR="00565899" w:rsidRPr="0068436D" w:rsidRDefault="00F2547C" w:rsidP="00565899">
            <w:pPr>
              <w:pStyle w:val="ListParagraph"/>
              <w:ind w:left="0"/>
              <w:rPr>
                <w:rFonts w:cstheme="minorHAnsi"/>
                <w:sz w:val="24"/>
                <w:szCs w:val="24"/>
              </w:rPr>
            </w:pPr>
            <w:r>
              <w:rPr>
                <w:rFonts w:cstheme="minorHAnsi"/>
                <w:sz w:val="24"/>
                <w:szCs w:val="24"/>
              </w:rPr>
              <w:t>Possibly replace a single scanner each year</w:t>
            </w:r>
          </w:p>
        </w:tc>
        <w:tc>
          <w:tcPr>
            <w:tcW w:w="1734" w:type="dxa"/>
          </w:tcPr>
          <w:p w14:paraId="4D0E70C3" w14:textId="355B9EE2" w:rsidR="00565899" w:rsidRPr="0068436D" w:rsidRDefault="00F2547C" w:rsidP="00565899">
            <w:pPr>
              <w:pStyle w:val="ListParagraph"/>
              <w:ind w:left="0"/>
              <w:rPr>
                <w:rFonts w:cstheme="minorHAnsi"/>
                <w:sz w:val="24"/>
                <w:szCs w:val="24"/>
              </w:rPr>
            </w:pPr>
            <w:r>
              <w:rPr>
                <w:rFonts w:cstheme="minorHAnsi"/>
                <w:sz w:val="24"/>
                <w:szCs w:val="24"/>
              </w:rPr>
              <w:t>$75/year</w:t>
            </w:r>
          </w:p>
        </w:tc>
      </w:tr>
      <w:tr w:rsidR="00565899" w:rsidRPr="0068436D" w14:paraId="348DEC5E" w14:textId="77777777" w:rsidTr="00565899">
        <w:tc>
          <w:tcPr>
            <w:tcW w:w="1842" w:type="dxa"/>
          </w:tcPr>
          <w:p w14:paraId="6F07D710" w14:textId="77777777" w:rsidR="00565899" w:rsidRPr="0068436D" w:rsidRDefault="00565899" w:rsidP="00565899">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1AD283F1" w14:textId="0A64A269" w:rsidR="00565899" w:rsidRPr="0068436D" w:rsidRDefault="00F2547C" w:rsidP="00565899">
            <w:pPr>
              <w:pStyle w:val="ListParagraph"/>
              <w:ind w:left="0"/>
              <w:rPr>
                <w:rFonts w:cstheme="minorHAnsi"/>
                <w:sz w:val="24"/>
                <w:szCs w:val="24"/>
              </w:rPr>
            </w:pPr>
            <w:r>
              <w:rPr>
                <w:rFonts w:cstheme="minorHAnsi"/>
                <w:sz w:val="24"/>
                <w:szCs w:val="24"/>
              </w:rPr>
              <w:t>3 - 6 students/professors over 3 years</w:t>
            </w:r>
          </w:p>
        </w:tc>
        <w:tc>
          <w:tcPr>
            <w:tcW w:w="1784" w:type="dxa"/>
          </w:tcPr>
          <w:p w14:paraId="191C633C" w14:textId="51B73D7B" w:rsidR="00565899" w:rsidRPr="0068436D" w:rsidRDefault="00F2547C" w:rsidP="00565899">
            <w:pPr>
              <w:pStyle w:val="ListParagraph"/>
              <w:ind w:left="0"/>
              <w:rPr>
                <w:rFonts w:cstheme="minorHAnsi"/>
                <w:sz w:val="24"/>
                <w:szCs w:val="24"/>
              </w:rPr>
            </w:pPr>
            <w:r>
              <w:rPr>
                <w:rFonts w:cstheme="minorHAnsi"/>
                <w:sz w:val="24"/>
                <w:szCs w:val="24"/>
              </w:rPr>
              <w:t>N/A</w:t>
            </w:r>
          </w:p>
        </w:tc>
        <w:tc>
          <w:tcPr>
            <w:tcW w:w="1734" w:type="dxa"/>
          </w:tcPr>
          <w:p w14:paraId="7117AE7D" w14:textId="16EB1ACC" w:rsidR="00565899" w:rsidRPr="0068436D" w:rsidRDefault="00F2547C" w:rsidP="00565899">
            <w:pPr>
              <w:pStyle w:val="ListParagraph"/>
              <w:ind w:left="0"/>
              <w:rPr>
                <w:rFonts w:cstheme="minorHAnsi"/>
                <w:sz w:val="24"/>
                <w:szCs w:val="24"/>
              </w:rPr>
            </w:pPr>
            <w:r>
              <w:rPr>
                <w:rFonts w:cstheme="minorHAnsi"/>
                <w:sz w:val="24"/>
                <w:szCs w:val="24"/>
              </w:rPr>
              <w:t>$225/year</w:t>
            </w:r>
          </w:p>
        </w:tc>
      </w:tr>
    </w:tbl>
    <w:p w14:paraId="43B1AED6" w14:textId="77777777" w:rsidR="00565899" w:rsidRPr="0068436D" w:rsidRDefault="00565899" w:rsidP="00565899">
      <w:pPr>
        <w:pStyle w:val="ListParagraph"/>
        <w:rPr>
          <w:rFonts w:cstheme="minorHAnsi"/>
          <w:sz w:val="24"/>
          <w:szCs w:val="24"/>
        </w:rPr>
      </w:pPr>
    </w:p>
    <w:p w14:paraId="128D15AC" w14:textId="20B61DFD" w:rsidR="0044738D" w:rsidRPr="0068436D" w:rsidRDefault="00EB1F66" w:rsidP="0044738D">
      <w:pPr>
        <w:pStyle w:val="ListParagraph"/>
        <w:rPr>
          <w:rFonts w:cstheme="minorHAnsi"/>
          <w:sz w:val="24"/>
          <w:szCs w:val="24"/>
        </w:rPr>
      </w:pPr>
      <w:r w:rsidRPr="0068436D">
        <w:rPr>
          <w:rFonts w:cstheme="minorHAnsi"/>
          <w:i/>
          <w:sz w:val="24"/>
          <w:szCs w:val="24"/>
        </w:rPr>
        <w:lastRenderedPageBreak/>
        <w:t xml:space="preserve"> </w:t>
      </w:r>
      <w:r w:rsidR="00037AD6" w:rsidRPr="0068436D">
        <w:rPr>
          <w:rFonts w:cstheme="minorHAnsi"/>
          <w:i/>
          <w:sz w:val="24"/>
          <w:szCs w:val="24"/>
        </w:rPr>
        <w:t>Benefits</w:t>
      </w:r>
      <w:ins w:id="124" w:author="David Lash" w:date="2019-10-28T17:13:00Z">
        <w:r w:rsidR="00F136FB" w:rsidRPr="00F136FB">
          <w:rPr>
            <w:rFonts w:cstheme="minorHAnsi"/>
            <w:i/>
            <w:sz w:val="28"/>
            <w:szCs w:val="28"/>
            <w:highlight w:val="yellow"/>
          </w:rPr>
          <w:t xml:space="preserve"> </w:t>
        </w:r>
        <w:r w:rsidR="00F136FB" w:rsidRPr="00137E72">
          <w:rPr>
            <w:rFonts w:cstheme="minorHAnsi"/>
            <w:i/>
            <w:sz w:val="28"/>
            <w:szCs w:val="28"/>
            <w:highlight w:val="yellow"/>
          </w:rPr>
          <w:t>Cannot do this section with the previously needed research</w:t>
        </w:r>
      </w:ins>
    </w:p>
    <w:tbl>
      <w:tblPr>
        <w:tblStyle w:val="TableGrid"/>
        <w:tblW w:w="0" w:type="auto"/>
        <w:tblInd w:w="720" w:type="dxa"/>
        <w:tblLook w:val="04A0" w:firstRow="1" w:lastRow="0" w:firstColumn="1" w:lastColumn="0" w:noHBand="0" w:noVBand="1"/>
      </w:tblPr>
      <w:tblGrid>
        <w:gridCol w:w="1842"/>
        <w:gridCol w:w="1707"/>
        <w:gridCol w:w="1784"/>
        <w:gridCol w:w="1734"/>
      </w:tblGrid>
      <w:tr w:rsidR="0044738D" w:rsidRPr="0068436D" w14:paraId="5F6FE9D2" w14:textId="77777777" w:rsidTr="00A51FC6">
        <w:tc>
          <w:tcPr>
            <w:tcW w:w="1842" w:type="dxa"/>
          </w:tcPr>
          <w:p w14:paraId="4985175D"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Cost Reductions</w:t>
            </w:r>
          </w:p>
        </w:tc>
        <w:tc>
          <w:tcPr>
            <w:tcW w:w="1707" w:type="dxa"/>
          </w:tcPr>
          <w:p w14:paraId="11DE2740"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Details</w:t>
            </w:r>
          </w:p>
        </w:tc>
        <w:tc>
          <w:tcPr>
            <w:tcW w:w="1784" w:type="dxa"/>
          </w:tcPr>
          <w:p w14:paraId="12947B46"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Frequency</w:t>
            </w:r>
          </w:p>
        </w:tc>
        <w:tc>
          <w:tcPr>
            <w:tcW w:w="1734" w:type="dxa"/>
          </w:tcPr>
          <w:p w14:paraId="6549E8AC"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Amount</w:t>
            </w:r>
          </w:p>
        </w:tc>
      </w:tr>
      <w:tr w:rsidR="0044738D" w:rsidRPr="0068436D" w14:paraId="09FA37FA" w14:textId="77777777" w:rsidTr="00A51FC6">
        <w:tc>
          <w:tcPr>
            <w:tcW w:w="1842" w:type="dxa"/>
          </w:tcPr>
          <w:p w14:paraId="636A073C"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Staffing reductions</w:t>
            </w:r>
          </w:p>
        </w:tc>
        <w:tc>
          <w:tcPr>
            <w:tcW w:w="1707" w:type="dxa"/>
          </w:tcPr>
          <w:p w14:paraId="75A482DA" w14:textId="1029BB6E" w:rsidR="0044738D" w:rsidRPr="0068436D" w:rsidRDefault="00F2547C" w:rsidP="00A51FC6">
            <w:pPr>
              <w:pStyle w:val="ListParagraph"/>
              <w:ind w:left="0"/>
              <w:rPr>
                <w:rFonts w:cstheme="minorHAnsi"/>
                <w:sz w:val="24"/>
                <w:szCs w:val="24"/>
              </w:rPr>
            </w:pPr>
            <w:r>
              <w:rPr>
                <w:rFonts w:cstheme="minorHAnsi"/>
                <w:sz w:val="24"/>
                <w:szCs w:val="24"/>
              </w:rPr>
              <w:t>Will reduce need for multiple inventory checks by staff</w:t>
            </w:r>
          </w:p>
        </w:tc>
        <w:tc>
          <w:tcPr>
            <w:tcW w:w="1784" w:type="dxa"/>
          </w:tcPr>
          <w:p w14:paraId="433CE147" w14:textId="2C0822EF" w:rsidR="0044738D" w:rsidRPr="0068436D" w:rsidRDefault="00F2547C" w:rsidP="00A51FC6">
            <w:pPr>
              <w:pStyle w:val="ListParagraph"/>
              <w:ind w:left="0"/>
              <w:rPr>
                <w:rFonts w:cstheme="minorHAnsi"/>
                <w:sz w:val="24"/>
                <w:szCs w:val="24"/>
              </w:rPr>
            </w:pPr>
            <w:r>
              <w:rPr>
                <w:rFonts w:cstheme="minorHAnsi"/>
                <w:sz w:val="24"/>
                <w:szCs w:val="24"/>
              </w:rPr>
              <w:t>Should reduce inventory checks by twice as much</w:t>
            </w:r>
          </w:p>
        </w:tc>
        <w:tc>
          <w:tcPr>
            <w:tcW w:w="1734" w:type="dxa"/>
          </w:tcPr>
          <w:p w14:paraId="119B32D8" w14:textId="4F30F899" w:rsidR="0044738D" w:rsidRPr="0068436D" w:rsidRDefault="00F2547C" w:rsidP="00A51FC6">
            <w:pPr>
              <w:pStyle w:val="ListParagraph"/>
              <w:ind w:left="0"/>
              <w:rPr>
                <w:rFonts w:cstheme="minorHAnsi"/>
                <w:sz w:val="24"/>
                <w:szCs w:val="24"/>
              </w:rPr>
            </w:pPr>
            <w:r>
              <w:rPr>
                <w:rFonts w:cstheme="minorHAnsi"/>
                <w:sz w:val="24"/>
                <w:szCs w:val="24"/>
              </w:rPr>
              <w:t>Possibly end up reducing Nursing department staff</w:t>
            </w:r>
          </w:p>
        </w:tc>
      </w:tr>
      <w:tr w:rsidR="0044738D" w:rsidRPr="0068436D" w14:paraId="115B5201" w14:textId="77777777" w:rsidTr="00A51FC6">
        <w:tc>
          <w:tcPr>
            <w:tcW w:w="1842" w:type="dxa"/>
          </w:tcPr>
          <w:p w14:paraId="5F422B7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Hardware reductions</w:t>
            </w:r>
          </w:p>
        </w:tc>
        <w:tc>
          <w:tcPr>
            <w:tcW w:w="1707" w:type="dxa"/>
          </w:tcPr>
          <w:p w14:paraId="08895BAE" w14:textId="24BDF441"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88EDC95" w14:textId="26501FF5"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3BB106B6" w14:textId="6AE6B246"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618193CF" w14:textId="77777777" w:rsidTr="00A51FC6">
        <w:tc>
          <w:tcPr>
            <w:tcW w:w="1842" w:type="dxa"/>
          </w:tcPr>
          <w:p w14:paraId="7765BAB0"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Time saved</w:t>
            </w:r>
          </w:p>
        </w:tc>
        <w:tc>
          <w:tcPr>
            <w:tcW w:w="1707" w:type="dxa"/>
          </w:tcPr>
          <w:p w14:paraId="14B7F956" w14:textId="2F521114" w:rsidR="0044738D" w:rsidRPr="0068436D" w:rsidRDefault="00F2547C" w:rsidP="00A51FC6">
            <w:pPr>
              <w:pStyle w:val="ListParagraph"/>
              <w:ind w:left="0"/>
              <w:rPr>
                <w:rFonts w:cstheme="minorHAnsi"/>
                <w:sz w:val="24"/>
                <w:szCs w:val="24"/>
              </w:rPr>
            </w:pPr>
            <w:r>
              <w:rPr>
                <w:rFonts w:cstheme="minorHAnsi"/>
                <w:sz w:val="24"/>
                <w:szCs w:val="24"/>
              </w:rPr>
              <w:t>Huge amounts of time saved using software instead of pen and paper</w:t>
            </w:r>
          </w:p>
        </w:tc>
        <w:tc>
          <w:tcPr>
            <w:tcW w:w="1784" w:type="dxa"/>
          </w:tcPr>
          <w:p w14:paraId="70E51468" w14:textId="301718AA" w:rsidR="0044738D" w:rsidRPr="0068436D" w:rsidRDefault="00F2547C" w:rsidP="00A51FC6">
            <w:pPr>
              <w:pStyle w:val="ListParagraph"/>
              <w:ind w:left="0"/>
              <w:rPr>
                <w:rFonts w:cstheme="minorHAnsi"/>
                <w:sz w:val="24"/>
                <w:szCs w:val="24"/>
              </w:rPr>
            </w:pPr>
            <w:r>
              <w:rPr>
                <w:rFonts w:cstheme="minorHAnsi"/>
                <w:sz w:val="24"/>
                <w:szCs w:val="24"/>
              </w:rPr>
              <w:t>Time will be saved every single day</w:t>
            </w:r>
          </w:p>
        </w:tc>
        <w:tc>
          <w:tcPr>
            <w:tcW w:w="1734" w:type="dxa"/>
          </w:tcPr>
          <w:p w14:paraId="1F4CD484" w14:textId="0119FE0A" w:rsidR="0044738D" w:rsidRPr="0068436D" w:rsidRDefault="00F2547C" w:rsidP="00A51FC6">
            <w:pPr>
              <w:pStyle w:val="ListParagraph"/>
              <w:ind w:left="0"/>
              <w:rPr>
                <w:rFonts w:cstheme="minorHAnsi"/>
                <w:sz w:val="24"/>
                <w:szCs w:val="24"/>
              </w:rPr>
            </w:pPr>
            <w:r>
              <w:rPr>
                <w:rFonts w:cstheme="minorHAnsi"/>
                <w:sz w:val="24"/>
                <w:szCs w:val="24"/>
              </w:rPr>
              <w:t>Will add up to hours and possibly days of saved time over a year</w:t>
            </w:r>
          </w:p>
        </w:tc>
      </w:tr>
      <w:tr w:rsidR="0044738D" w:rsidRPr="0068436D" w14:paraId="333ECC65" w14:textId="77777777" w:rsidTr="00A51FC6">
        <w:tc>
          <w:tcPr>
            <w:tcW w:w="1842" w:type="dxa"/>
          </w:tcPr>
          <w:p w14:paraId="43104D75" w14:textId="77777777" w:rsidR="0044738D" w:rsidRPr="0068436D" w:rsidRDefault="00037AD6" w:rsidP="00A51FC6">
            <w:pPr>
              <w:pStyle w:val="ListParagraph"/>
              <w:ind w:left="0"/>
              <w:rPr>
                <w:rFonts w:cstheme="minorHAnsi"/>
                <w:b/>
                <w:sz w:val="24"/>
                <w:szCs w:val="24"/>
              </w:rPr>
            </w:pPr>
            <w:r w:rsidRPr="0068436D">
              <w:rPr>
                <w:rFonts w:cstheme="minorHAnsi"/>
                <w:b/>
                <w:sz w:val="24"/>
                <w:szCs w:val="24"/>
              </w:rPr>
              <w:t>Other</w:t>
            </w:r>
          </w:p>
        </w:tc>
        <w:tc>
          <w:tcPr>
            <w:tcW w:w="1707" w:type="dxa"/>
          </w:tcPr>
          <w:p w14:paraId="63785280" w14:textId="5D3375A9" w:rsidR="0044738D" w:rsidRPr="0068436D" w:rsidRDefault="00F2547C" w:rsidP="00A51FC6">
            <w:pPr>
              <w:pStyle w:val="ListParagraph"/>
              <w:ind w:left="0"/>
              <w:rPr>
                <w:rFonts w:cstheme="minorHAnsi"/>
                <w:sz w:val="24"/>
                <w:szCs w:val="24"/>
              </w:rPr>
            </w:pPr>
            <w:r>
              <w:rPr>
                <w:rFonts w:cstheme="minorHAnsi"/>
                <w:sz w:val="24"/>
                <w:szCs w:val="24"/>
              </w:rPr>
              <w:t>N/A</w:t>
            </w:r>
          </w:p>
        </w:tc>
        <w:tc>
          <w:tcPr>
            <w:tcW w:w="1784" w:type="dxa"/>
          </w:tcPr>
          <w:p w14:paraId="1A01DFE7" w14:textId="1A35BECC" w:rsidR="0044738D" w:rsidRPr="0068436D" w:rsidRDefault="00F2547C" w:rsidP="00A51FC6">
            <w:pPr>
              <w:pStyle w:val="ListParagraph"/>
              <w:ind w:left="0"/>
              <w:rPr>
                <w:rFonts w:cstheme="minorHAnsi"/>
                <w:sz w:val="24"/>
                <w:szCs w:val="24"/>
              </w:rPr>
            </w:pPr>
            <w:r>
              <w:rPr>
                <w:rFonts w:cstheme="minorHAnsi"/>
                <w:sz w:val="24"/>
                <w:szCs w:val="24"/>
              </w:rPr>
              <w:t>N/A</w:t>
            </w:r>
          </w:p>
        </w:tc>
        <w:tc>
          <w:tcPr>
            <w:tcW w:w="1734" w:type="dxa"/>
          </w:tcPr>
          <w:p w14:paraId="54F76DDE" w14:textId="1AE5545B" w:rsidR="0044738D" w:rsidRPr="0068436D" w:rsidRDefault="00F2547C" w:rsidP="00A51FC6">
            <w:pPr>
              <w:pStyle w:val="ListParagraph"/>
              <w:ind w:left="0"/>
              <w:rPr>
                <w:rFonts w:cstheme="minorHAnsi"/>
                <w:sz w:val="24"/>
                <w:szCs w:val="24"/>
              </w:rPr>
            </w:pPr>
            <w:r>
              <w:rPr>
                <w:rFonts w:cstheme="minorHAnsi"/>
                <w:sz w:val="24"/>
                <w:szCs w:val="24"/>
              </w:rPr>
              <w:t>N/A</w:t>
            </w:r>
          </w:p>
        </w:tc>
      </w:tr>
      <w:tr w:rsidR="0044738D" w:rsidRPr="0068436D" w14:paraId="38948AA0" w14:textId="77777777" w:rsidTr="00A51FC6">
        <w:tc>
          <w:tcPr>
            <w:tcW w:w="1842" w:type="dxa"/>
          </w:tcPr>
          <w:p w14:paraId="0B340401" w14:textId="77777777" w:rsidR="0044738D" w:rsidRPr="0068436D" w:rsidRDefault="0044738D" w:rsidP="00A51FC6">
            <w:pPr>
              <w:pStyle w:val="ListParagraph"/>
              <w:ind w:left="0"/>
              <w:rPr>
                <w:rFonts w:cstheme="minorHAnsi"/>
                <w:b/>
                <w:sz w:val="24"/>
                <w:szCs w:val="24"/>
              </w:rPr>
            </w:pPr>
            <w:r w:rsidRPr="0068436D">
              <w:rPr>
                <w:rFonts w:cstheme="minorHAnsi"/>
                <w:b/>
                <w:sz w:val="24"/>
                <w:szCs w:val="24"/>
              </w:rPr>
              <w:t>3 year projected totals</w:t>
            </w:r>
          </w:p>
        </w:tc>
        <w:tc>
          <w:tcPr>
            <w:tcW w:w="1707" w:type="dxa"/>
          </w:tcPr>
          <w:p w14:paraId="658A4E83" w14:textId="6AE1DC08" w:rsidR="0044738D" w:rsidRPr="0068436D" w:rsidRDefault="00F2547C" w:rsidP="00A51FC6">
            <w:pPr>
              <w:pStyle w:val="ListParagraph"/>
              <w:ind w:left="0"/>
              <w:rPr>
                <w:rFonts w:cstheme="minorHAnsi"/>
                <w:sz w:val="24"/>
                <w:szCs w:val="24"/>
              </w:rPr>
            </w:pPr>
            <w:r>
              <w:rPr>
                <w:rFonts w:cstheme="minorHAnsi"/>
                <w:sz w:val="24"/>
                <w:szCs w:val="24"/>
              </w:rPr>
              <w:t>Tons of time saved</w:t>
            </w:r>
          </w:p>
        </w:tc>
        <w:tc>
          <w:tcPr>
            <w:tcW w:w="1784" w:type="dxa"/>
          </w:tcPr>
          <w:p w14:paraId="05F2E19E" w14:textId="75C308DA" w:rsidR="0044738D" w:rsidRPr="0068436D" w:rsidRDefault="00F2547C" w:rsidP="00A51FC6">
            <w:pPr>
              <w:pStyle w:val="ListParagraph"/>
              <w:ind w:left="0"/>
              <w:rPr>
                <w:rFonts w:cstheme="minorHAnsi"/>
                <w:sz w:val="24"/>
                <w:szCs w:val="24"/>
              </w:rPr>
            </w:pPr>
            <w:r>
              <w:rPr>
                <w:rFonts w:cstheme="minorHAnsi"/>
                <w:sz w:val="24"/>
                <w:szCs w:val="24"/>
              </w:rPr>
              <w:t>Every day time should be saved</w:t>
            </w:r>
          </w:p>
        </w:tc>
        <w:tc>
          <w:tcPr>
            <w:tcW w:w="1734" w:type="dxa"/>
          </w:tcPr>
          <w:p w14:paraId="51C61EB3" w14:textId="56378D67" w:rsidR="0044738D" w:rsidRPr="0068436D" w:rsidRDefault="00F2547C" w:rsidP="00A51FC6">
            <w:pPr>
              <w:pStyle w:val="ListParagraph"/>
              <w:ind w:left="0"/>
              <w:rPr>
                <w:rFonts w:cstheme="minorHAnsi"/>
                <w:sz w:val="24"/>
                <w:szCs w:val="24"/>
              </w:rPr>
            </w:pPr>
            <w:r>
              <w:rPr>
                <w:rFonts w:cstheme="minorHAnsi"/>
                <w:sz w:val="24"/>
                <w:szCs w:val="24"/>
              </w:rPr>
              <w:t>Hundreds to Thousands of hours of time saved</w:t>
            </w:r>
          </w:p>
        </w:tc>
      </w:tr>
    </w:tbl>
    <w:p w14:paraId="3596EE8C" w14:textId="77777777" w:rsidR="0044738D" w:rsidRPr="0068436D" w:rsidRDefault="0044738D" w:rsidP="0044738D">
      <w:pPr>
        <w:pStyle w:val="ListParagraph"/>
        <w:rPr>
          <w:rFonts w:cstheme="minorHAnsi"/>
          <w:sz w:val="24"/>
          <w:szCs w:val="24"/>
        </w:rPr>
      </w:pPr>
    </w:p>
    <w:p w14:paraId="7A4A4334" w14:textId="47155FE9" w:rsidR="00AC0303" w:rsidRPr="0068436D" w:rsidRDefault="00AC0303" w:rsidP="00AC0303">
      <w:pPr>
        <w:pStyle w:val="ListParagraph"/>
        <w:rPr>
          <w:rFonts w:cstheme="minorHAnsi"/>
          <w:sz w:val="24"/>
          <w:szCs w:val="24"/>
        </w:rPr>
      </w:pPr>
      <w:r w:rsidRPr="0068436D">
        <w:rPr>
          <w:rFonts w:cstheme="minorHAnsi"/>
          <w:i/>
          <w:sz w:val="24"/>
          <w:szCs w:val="24"/>
        </w:rPr>
        <w:t xml:space="preserve">Anticipated Savings over 3 </w:t>
      </w:r>
      <w:r w:rsidR="00BB3EDA" w:rsidRPr="0068436D">
        <w:rPr>
          <w:rFonts w:cstheme="minorHAnsi"/>
          <w:i/>
          <w:sz w:val="24"/>
          <w:szCs w:val="24"/>
        </w:rPr>
        <w:t>y</w:t>
      </w:r>
      <w:r w:rsidRPr="0068436D">
        <w:rPr>
          <w:rFonts w:cstheme="minorHAnsi"/>
          <w:i/>
          <w:sz w:val="24"/>
          <w:szCs w:val="24"/>
        </w:rPr>
        <w:t>ears</w:t>
      </w:r>
      <w:ins w:id="125" w:author="David Lash" w:date="2019-10-28T17:13:00Z">
        <w:r w:rsidR="00F136FB" w:rsidRPr="00F136FB">
          <w:rPr>
            <w:rFonts w:cstheme="minorHAnsi"/>
            <w:i/>
            <w:sz w:val="28"/>
            <w:szCs w:val="28"/>
            <w:highlight w:val="yellow"/>
          </w:rPr>
          <w:t xml:space="preserve"> </w:t>
        </w:r>
        <w:r w:rsidR="00F136FB" w:rsidRPr="00137E72">
          <w:rPr>
            <w:rFonts w:cstheme="minorHAnsi"/>
            <w:i/>
            <w:sz w:val="28"/>
            <w:szCs w:val="28"/>
            <w:highlight w:val="yellow"/>
          </w:rPr>
          <w:t>Cannot do this section with the previously needed research</w:t>
        </w:r>
      </w:ins>
    </w:p>
    <w:tbl>
      <w:tblPr>
        <w:tblStyle w:val="TableGrid"/>
        <w:tblW w:w="0" w:type="auto"/>
        <w:tblInd w:w="720" w:type="dxa"/>
        <w:tblLook w:val="04A0" w:firstRow="1" w:lastRow="0" w:firstColumn="1" w:lastColumn="0" w:noHBand="0" w:noVBand="1"/>
      </w:tblPr>
      <w:tblGrid>
        <w:gridCol w:w="1842"/>
        <w:gridCol w:w="5083"/>
      </w:tblGrid>
      <w:tr w:rsidR="00AC0303" w:rsidRPr="0068436D" w14:paraId="6FBBF48F" w14:textId="77777777" w:rsidTr="00AC0303">
        <w:tc>
          <w:tcPr>
            <w:tcW w:w="1842" w:type="dxa"/>
          </w:tcPr>
          <w:p w14:paraId="0E0113A3"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Benefits</w:t>
            </w:r>
          </w:p>
        </w:tc>
        <w:tc>
          <w:tcPr>
            <w:tcW w:w="5083" w:type="dxa"/>
          </w:tcPr>
          <w:p w14:paraId="5A5AFD80"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Details</w:t>
            </w:r>
          </w:p>
        </w:tc>
      </w:tr>
      <w:tr w:rsidR="00AC0303" w:rsidRPr="0068436D" w14:paraId="65EE42E3" w14:textId="77777777" w:rsidTr="00AC0303">
        <w:tc>
          <w:tcPr>
            <w:tcW w:w="1842" w:type="dxa"/>
          </w:tcPr>
          <w:p w14:paraId="18A202B8"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More control over items</w:t>
            </w:r>
          </w:p>
        </w:tc>
        <w:tc>
          <w:tcPr>
            <w:tcW w:w="5083" w:type="dxa"/>
          </w:tcPr>
          <w:p w14:paraId="1A4F0E8F" w14:textId="52781B59" w:rsidR="00AC0303" w:rsidRPr="0068436D" w:rsidRDefault="00F2547C" w:rsidP="00A51FC6">
            <w:pPr>
              <w:pStyle w:val="ListParagraph"/>
              <w:ind w:left="0"/>
              <w:rPr>
                <w:rFonts w:cstheme="minorHAnsi"/>
                <w:sz w:val="24"/>
                <w:szCs w:val="24"/>
              </w:rPr>
            </w:pPr>
            <w:r>
              <w:rPr>
                <w:rFonts w:cstheme="minorHAnsi"/>
                <w:sz w:val="24"/>
                <w:szCs w:val="24"/>
              </w:rPr>
              <w:t>Items should be tracked much more efficiently</w:t>
            </w:r>
            <w:ins w:id="126" w:author="David Lash" w:date="2019-10-28T17:13:00Z">
              <w:r w:rsidR="00F136FB">
                <w:rPr>
                  <w:rFonts w:cstheme="minorHAnsi"/>
                  <w:sz w:val="24"/>
                  <w:szCs w:val="24"/>
                </w:rPr>
                <w:t xml:space="preserve"> </w:t>
              </w:r>
              <w:r w:rsidR="00F136FB" w:rsidRPr="00F136FB">
                <w:rPr>
                  <w:rFonts w:cstheme="minorHAnsi"/>
                  <w:sz w:val="24"/>
                  <w:szCs w:val="24"/>
                  <w:highlight w:val="yellow"/>
                  <w:rPrChange w:id="127" w:author="David Lash" w:date="2019-10-28T17:13:00Z">
                    <w:rPr>
                      <w:rFonts w:cstheme="minorHAnsi"/>
                      <w:sz w:val="24"/>
                      <w:szCs w:val="24"/>
                    </w:rPr>
                  </w:rPrChange>
                </w:rPr>
                <w:t>leaky</w:t>
              </w:r>
            </w:ins>
          </w:p>
        </w:tc>
      </w:tr>
      <w:tr w:rsidR="00AC0303" w:rsidRPr="0068436D" w14:paraId="329467C1" w14:textId="77777777" w:rsidTr="00AC0303">
        <w:tc>
          <w:tcPr>
            <w:tcW w:w="1842" w:type="dxa"/>
          </w:tcPr>
          <w:p w14:paraId="0088EE7D"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Security</w:t>
            </w:r>
          </w:p>
        </w:tc>
        <w:tc>
          <w:tcPr>
            <w:tcW w:w="5083" w:type="dxa"/>
          </w:tcPr>
          <w:p w14:paraId="2031D3BB" w14:textId="10655E95" w:rsidR="00AC0303" w:rsidRPr="0068436D" w:rsidRDefault="00F2547C" w:rsidP="00A51FC6">
            <w:pPr>
              <w:pStyle w:val="ListParagraph"/>
              <w:ind w:left="0"/>
              <w:rPr>
                <w:rFonts w:cstheme="minorHAnsi"/>
                <w:sz w:val="24"/>
                <w:szCs w:val="24"/>
              </w:rPr>
            </w:pPr>
            <w:r>
              <w:rPr>
                <w:rFonts w:cstheme="minorHAnsi"/>
                <w:sz w:val="24"/>
                <w:szCs w:val="24"/>
              </w:rPr>
              <w:t>Will reduce chances of information going rogue</w:t>
            </w:r>
          </w:p>
        </w:tc>
      </w:tr>
      <w:tr w:rsidR="00AC0303" w:rsidRPr="0068436D" w14:paraId="035F57BF" w14:textId="77777777" w:rsidTr="00AC0303">
        <w:tc>
          <w:tcPr>
            <w:tcW w:w="1842" w:type="dxa"/>
          </w:tcPr>
          <w:p w14:paraId="025D2CA6"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Maintenance savings</w:t>
            </w:r>
          </w:p>
        </w:tc>
        <w:tc>
          <w:tcPr>
            <w:tcW w:w="5083" w:type="dxa"/>
          </w:tcPr>
          <w:p w14:paraId="4B8689C0" w14:textId="7B0E4149" w:rsidR="00AC0303" w:rsidRPr="0068436D" w:rsidRDefault="00F2547C" w:rsidP="00A51FC6">
            <w:pPr>
              <w:pStyle w:val="ListParagraph"/>
              <w:ind w:left="0"/>
              <w:rPr>
                <w:rFonts w:cstheme="minorHAnsi"/>
                <w:sz w:val="24"/>
                <w:szCs w:val="24"/>
              </w:rPr>
            </w:pPr>
            <w:r>
              <w:rPr>
                <w:rFonts w:cstheme="minorHAnsi"/>
                <w:sz w:val="24"/>
                <w:szCs w:val="24"/>
              </w:rPr>
              <w:t>Maintenance costs will increase unfortunately</w:t>
            </w:r>
          </w:p>
        </w:tc>
      </w:tr>
      <w:tr w:rsidR="00AC0303" w:rsidRPr="0068436D" w14:paraId="7BC33769" w14:textId="77777777" w:rsidTr="00AC0303">
        <w:tc>
          <w:tcPr>
            <w:tcW w:w="1842" w:type="dxa"/>
          </w:tcPr>
          <w:p w14:paraId="7BB5E3AB" w14:textId="77777777" w:rsidR="00AC0303" w:rsidRPr="0068436D" w:rsidRDefault="00AC0303" w:rsidP="00A51FC6">
            <w:pPr>
              <w:pStyle w:val="ListParagraph"/>
              <w:ind w:left="0"/>
              <w:rPr>
                <w:rFonts w:cstheme="minorHAnsi"/>
                <w:b/>
                <w:sz w:val="24"/>
                <w:szCs w:val="24"/>
              </w:rPr>
            </w:pPr>
            <w:r w:rsidRPr="0068436D">
              <w:rPr>
                <w:rFonts w:cstheme="minorHAnsi"/>
                <w:b/>
                <w:sz w:val="24"/>
                <w:szCs w:val="24"/>
              </w:rPr>
              <w:t>Other</w:t>
            </w:r>
          </w:p>
        </w:tc>
        <w:tc>
          <w:tcPr>
            <w:tcW w:w="5083" w:type="dxa"/>
          </w:tcPr>
          <w:p w14:paraId="0BEC1A8D" w14:textId="6CEB83C1" w:rsidR="00AC0303" w:rsidRPr="0068436D" w:rsidRDefault="00F2547C" w:rsidP="00A51FC6">
            <w:pPr>
              <w:pStyle w:val="ListParagraph"/>
              <w:ind w:left="0"/>
              <w:rPr>
                <w:rFonts w:cstheme="minorHAnsi"/>
                <w:sz w:val="24"/>
                <w:szCs w:val="24"/>
              </w:rPr>
            </w:pPr>
            <w:r>
              <w:rPr>
                <w:rFonts w:cstheme="minorHAnsi"/>
                <w:sz w:val="24"/>
                <w:szCs w:val="24"/>
              </w:rPr>
              <w:t>Staff time will be better spent in other areas</w:t>
            </w:r>
          </w:p>
        </w:tc>
      </w:tr>
    </w:tbl>
    <w:p w14:paraId="3CD96AEA" w14:textId="77777777" w:rsidR="00822660" w:rsidRPr="0068436D" w:rsidRDefault="00822660" w:rsidP="00822660">
      <w:pPr>
        <w:pStyle w:val="ListParagraph"/>
        <w:ind w:left="1080"/>
        <w:rPr>
          <w:rFonts w:cstheme="minorHAnsi"/>
          <w:i/>
          <w:sz w:val="28"/>
          <w:szCs w:val="28"/>
        </w:rPr>
      </w:pPr>
    </w:p>
    <w:p w14:paraId="0B31AD16" w14:textId="1E2998D8" w:rsidR="00AC0303" w:rsidRPr="0068436D" w:rsidRDefault="00AC0303" w:rsidP="00AC0303">
      <w:pPr>
        <w:pStyle w:val="ListParagraph"/>
        <w:numPr>
          <w:ilvl w:val="0"/>
          <w:numId w:val="1"/>
        </w:numPr>
        <w:ind w:left="1080"/>
        <w:rPr>
          <w:rFonts w:cstheme="minorHAnsi"/>
          <w:i/>
          <w:sz w:val="28"/>
          <w:szCs w:val="28"/>
        </w:rPr>
      </w:pPr>
      <w:r w:rsidRPr="0068436D">
        <w:rPr>
          <w:rFonts w:cstheme="minorHAnsi"/>
          <w:b/>
          <w:sz w:val="28"/>
          <w:szCs w:val="28"/>
        </w:rPr>
        <w:t>Assumptions</w:t>
      </w:r>
      <w:r w:rsidRPr="0068436D">
        <w:rPr>
          <w:rFonts w:cstheme="minorHAnsi"/>
          <w:i/>
          <w:sz w:val="28"/>
          <w:szCs w:val="28"/>
        </w:rPr>
        <w:t xml:space="preserve"> – </w:t>
      </w:r>
      <w:r w:rsidR="00961A07" w:rsidRPr="0068436D">
        <w:rPr>
          <w:rFonts w:cstheme="minorHAnsi"/>
          <w:i/>
          <w:sz w:val="28"/>
          <w:szCs w:val="28"/>
        </w:rPr>
        <w:t>List any assumptions for the solution.  In particular</w:t>
      </w:r>
      <w:r w:rsidRPr="0068436D">
        <w:rPr>
          <w:rFonts w:cstheme="minorHAnsi"/>
          <w:i/>
          <w:sz w:val="28"/>
          <w:szCs w:val="28"/>
        </w:rPr>
        <w:t xml:space="preserve"> include:</w:t>
      </w:r>
    </w:p>
    <w:p w14:paraId="0BC9D4E0" w14:textId="716A6BD8"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buy any necessary equipment</w:t>
      </w:r>
      <w:r w:rsidR="00A51FC6">
        <w:rPr>
          <w:rFonts w:cstheme="minorHAnsi"/>
          <w:i/>
          <w:sz w:val="28"/>
          <w:szCs w:val="28"/>
        </w:rPr>
        <w:t xml:space="preserve"> </w:t>
      </w:r>
      <w:r w:rsidRPr="0068436D">
        <w:rPr>
          <w:rFonts w:cstheme="minorHAnsi"/>
          <w:i/>
          <w:sz w:val="28"/>
          <w:szCs w:val="28"/>
        </w:rPr>
        <w:t xml:space="preserve">(scanners). </w:t>
      </w:r>
      <w:ins w:id="128" w:author="David Lash" w:date="2019-10-28T17:13:00Z">
        <w:r w:rsidR="00F136FB" w:rsidRPr="00F136FB">
          <w:rPr>
            <w:rFonts w:cstheme="minorHAnsi"/>
            <w:i/>
            <w:sz w:val="28"/>
            <w:szCs w:val="28"/>
            <w:highlight w:val="yellow"/>
            <w:rPrChange w:id="129" w:author="David Lash" w:date="2019-10-28T17:13:00Z">
              <w:rPr>
                <w:rFonts w:cstheme="minorHAnsi"/>
                <w:i/>
                <w:sz w:val="28"/>
                <w:szCs w:val="28"/>
              </w:rPr>
            </w:rPrChange>
          </w:rPr>
          <w:t>good</w:t>
        </w:r>
      </w:ins>
    </w:p>
    <w:p w14:paraId="43C94104" w14:textId="38C662A2" w:rsidR="00FF5652" w:rsidRPr="00FF5652" w:rsidRDefault="00822660" w:rsidP="00FF5652">
      <w:pPr>
        <w:pStyle w:val="ListParagraph"/>
        <w:numPr>
          <w:ilvl w:val="1"/>
          <w:numId w:val="1"/>
        </w:numPr>
        <w:rPr>
          <w:rFonts w:cstheme="minorHAnsi"/>
          <w:i/>
          <w:sz w:val="28"/>
          <w:szCs w:val="28"/>
          <w:rPrChange w:id="130" w:author="John Hoffman" w:date="2019-10-30T11:41:00Z">
            <w:rPr/>
          </w:rPrChange>
        </w:rPr>
      </w:pPr>
      <w:r w:rsidRPr="0068436D">
        <w:rPr>
          <w:rFonts w:cstheme="minorHAnsi"/>
          <w:i/>
          <w:sz w:val="28"/>
          <w:szCs w:val="28"/>
        </w:rPr>
        <w:t xml:space="preserve">We assume the </w:t>
      </w:r>
      <w:ins w:id="131" w:author="John Hoffman" w:date="2019-10-30T11:39:00Z">
        <w:r w:rsidR="00FF5652">
          <w:rPr>
            <w:rFonts w:cstheme="minorHAnsi"/>
            <w:i/>
            <w:sz w:val="28"/>
            <w:szCs w:val="28"/>
          </w:rPr>
          <w:t>Nursing Department</w:t>
        </w:r>
      </w:ins>
      <w:del w:id="132" w:author="John Hoffman" w:date="2019-10-30T11:39:00Z">
        <w:r w:rsidRPr="0068436D" w:rsidDel="00FF5652">
          <w:rPr>
            <w:rFonts w:cstheme="minorHAnsi"/>
            <w:i/>
            <w:sz w:val="28"/>
            <w:szCs w:val="28"/>
          </w:rPr>
          <w:delText>school</w:delText>
        </w:r>
      </w:del>
      <w:r w:rsidRPr="0068436D">
        <w:rPr>
          <w:rFonts w:cstheme="minorHAnsi"/>
          <w:i/>
          <w:sz w:val="28"/>
          <w:szCs w:val="28"/>
        </w:rPr>
        <w:t xml:space="preserve"> will properly label all inventory items</w:t>
      </w:r>
      <w:ins w:id="133" w:author="John Hoffman" w:date="2019-10-30T11:40:00Z">
        <w:r w:rsidR="00FF5652">
          <w:rPr>
            <w:rFonts w:cstheme="minorHAnsi"/>
            <w:i/>
            <w:sz w:val="28"/>
            <w:szCs w:val="28"/>
          </w:rPr>
          <w:t>. We assume the CSC department will input the proper serial numbers</w:t>
        </w:r>
      </w:ins>
      <w:del w:id="134" w:author="John Hoffman" w:date="2019-10-30T11:41:00Z">
        <w:r w:rsidRPr="0068436D" w:rsidDel="00FF5652">
          <w:rPr>
            <w:rFonts w:cstheme="minorHAnsi"/>
            <w:i/>
            <w:sz w:val="28"/>
            <w:szCs w:val="28"/>
          </w:rPr>
          <w:delText>.</w:delText>
        </w:r>
      </w:del>
      <w:ins w:id="135" w:author="David Lash" w:date="2019-10-28T17:14:00Z">
        <w:r w:rsidR="00F136FB" w:rsidRPr="00F136FB">
          <w:rPr>
            <w:rFonts w:cstheme="minorHAnsi"/>
            <w:i/>
            <w:sz w:val="28"/>
            <w:szCs w:val="28"/>
            <w:highlight w:val="yellow"/>
            <w:rPrChange w:id="136" w:author="David Lash" w:date="2019-10-28T17:14:00Z">
              <w:rPr>
                <w:rFonts w:cstheme="minorHAnsi"/>
                <w:i/>
                <w:sz w:val="28"/>
                <w:szCs w:val="28"/>
              </w:rPr>
            </w:rPrChange>
          </w:rPr>
          <w:t>?</w:t>
        </w:r>
      </w:ins>
      <w:ins w:id="137" w:author="John Hoffman" w:date="2019-10-30T11:41:00Z">
        <w:r w:rsidR="00FF5652">
          <w:rPr>
            <w:rFonts w:cstheme="minorHAnsi"/>
            <w:i/>
            <w:sz w:val="28"/>
            <w:szCs w:val="28"/>
            <w:highlight w:val="yellow"/>
          </w:rPr>
          <w:t xml:space="preserve"> </w:t>
        </w:r>
      </w:ins>
      <w:ins w:id="138" w:author="David Lash" w:date="2019-10-28T17:14:00Z">
        <w:r w:rsidR="00F136FB" w:rsidRPr="00F136FB">
          <w:rPr>
            <w:rFonts w:cstheme="minorHAnsi"/>
            <w:i/>
            <w:sz w:val="28"/>
            <w:szCs w:val="28"/>
            <w:highlight w:val="yellow"/>
            <w:rPrChange w:id="139" w:author="David Lash" w:date="2019-10-28T17:14:00Z">
              <w:rPr>
                <w:rFonts w:cstheme="minorHAnsi"/>
                <w:i/>
                <w:sz w:val="28"/>
                <w:szCs w:val="28"/>
              </w:rPr>
            </w:rPrChange>
          </w:rPr>
          <w:t>Bad assumption. We will not label.</w:t>
        </w:r>
      </w:ins>
    </w:p>
    <w:p w14:paraId="48744057" w14:textId="3B515229" w:rsidR="00AC0303" w:rsidRPr="0068436D" w:rsidRDefault="00822660" w:rsidP="00AC0303">
      <w:pPr>
        <w:pStyle w:val="ListParagraph"/>
        <w:numPr>
          <w:ilvl w:val="1"/>
          <w:numId w:val="1"/>
        </w:numPr>
        <w:rPr>
          <w:rFonts w:cstheme="minorHAnsi"/>
          <w:i/>
          <w:sz w:val="28"/>
          <w:szCs w:val="28"/>
        </w:rPr>
      </w:pPr>
      <w:r w:rsidRPr="0068436D">
        <w:rPr>
          <w:rFonts w:cstheme="minorHAnsi"/>
          <w:i/>
          <w:sz w:val="28"/>
          <w:szCs w:val="28"/>
        </w:rPr>
        <w:t>We assume the school will provide us with the list of inventory they need to keep track of.</w:t>
      </w:r>
    </w:p>
    <w:p w14:paraId="39C9B195" w14:textId="31348DB8" w:rsidR="00822660" w:rsidRPr="0068436D" w:rsidRDefault="00822660" w:rsidP="00AC0303">
      <w:pPr>
        <w:pStyle w:val="ListParagraph"/>
        <w:numPr>
          <w:ilvl w:val="1"/>
          <w:numId w:val="1"/>
        </w:numPr>
        <w:rPr>
          <w:rFonts w:cstheme="minorHAnsi"/>
          <w:i/>
          <w:sz w:val="28"/>
          <w:szCs w:val="28"/>
        </w:rPr>
      </w:pPr>
      <w:r w:rsidRPr="0068436D">
        <w:rPr>
          <w:rFonts w:cstheme="minorHAnsi"/>
          <w:i/>
          <w:sz w:val="28"/>
          <w:szCs w:val="28"/>
        </w:rPr>
        <w:lastRenderedPageBreak/>
        <w:t>We assume this system will be used for at least 3 years,</w:t>
      </w:r>
      <w:r w:rsidR="00A51FC6">
        <w:rPr>
          <w:rFonts w:cstheme="minorHAnsi"/>
          <w:i/>
          <w:sz w:val="28"/>
          <w:szCs w:val="28"/>
        </w:rPr>
        <w:t xml:space="preserve"> and will need to be maintained by </w:t>
      </w:r>
      <w:del w:id="140" w:author="John Hoffman" w:date="2019-10-30T11:42:00Z">
        <w:r w:rsidR="00A51FC6" w:rsidDel="00FF5652">
          <w:rPr>
            <w:rFonts w:cstheme="minorHAnsi"/>
            <w:i/>
            <w:sz w:val="28"/>
            <w:szCs w:val="28"/>
          </w:rPr>
          <w:delText>the CSC department</w:delText>
        </w:r>
      </w:del>
      <w:ins w:id="141" w:author="John Hoffman" w:date="2019-10-30T11:42:00Z">
        <w:r w:rsidR="00FF5652">
          <w:rPr>
            <w:rFonts w:cstheme="minorHAnsi"/>
            <w:i/>
            <w:sz w:val="28"/>
            <w:szCs w:val="28"/>
          </w:rPr>
          <w:t>the IT department. It is also possible that future CSC professors and interns will maintain this system using the robust documentation left by our group</w:t>
        </w:r>
      </w:ins>
      <w:ins w:id="142" w:author="David Lash" w:date="2019-10-28T17:14:00Z">
        <w:r w:rsidR="00F136FB">
          <w:rPr>
            <w:rFonts w:cstheme="minorHAnsi"/>
            <w:i/>
            <w:sz w:val="28"/>
            <w:szCs w:val="28"/>
          </w:rPr>
          <w:t xml:space="preserve">. </w:t>
        </w:r>
        <w:r w:rsidR="00F136FB" w:rsidRPr="00F136FB">
          <w:rPr>
            <w:rFonts w:cstheme="minorHAnsi"/>
            <w:i/>
            <w:sz w:val="28"/>
            <w:szCs w:val="28"/>
            <w:highlight w:val="yellow"/>
            <w:rPrChange w:id="143" w:author="David Lash" w:date="2019-10-28T17:14:00Z">
              <w:rPr>
                <w:rFonts w:cstheme="minorHAnsi"/>
                <w:i/>
                <w:sz w:val="28"/>
                <w:szCs w:val="28"/>
              </w:rPr>
            </w:rPrChange>
          </w:rPr>
          <w:t>What CSC department? You need more thought on this point.</w:t>
        </w:r>
      </w:ins>
    </w:p>
    <w:p w14:paraId="430DEEF4" w14:textId="77777777" w:rsidR="00AC0303" w:rsidRPr="0068436D" w:rsidRDefault="00AC0303" w:rsidP="00AC0303">
      <w:pPr>
        <w:pStyle w:val="ListParagraph"/>
        <w:ind w:left="1080"/>
        <w:rPr>
          <w:rFonts w:cstheme="minorHAnsi"/>
          <w:i/>
          <w:sz w:val="28"/>
          <w:szCs w:val="28"/>
        </w:rPr>
      </w:pPr>
    </w:p>
    <w:p w14:paraId="0894F098" w14:textId="39842D3C" w:rsidR="00AC0303" w:rsidRPr="0068436D" w:rsidRDefault="00AC0303" w:rsidP="00AC0303">
      <w:pPr>
        <w:pStyle w:val="ListParagraph"/>
        <w:ind w:left="1080"/>
        <w:rPr>
          <w:rFonts w:cstheme="minorHAnsi"/>
          <w:i/>
          <w:sz w:val="28"/>
          <w:szCs w:val="28"/>
        </w:rPr>
      </w:pPr>
      <w:r w:rsidRPr="0068436D">
        <w:rPr>
          <w:rFonts w:cstheme="minorHAnsi"/>
          <w:i/>
          <w:sz w:val="28"/>
          <w:szCs w:val="28"/>
        </w:rPr>
        <w:t xml:space="preserve">Be specific </w:t>
      </w:r>
      <w:r w:rsidR="00961A07" w:rsidRPr="0068436D">
        <w:rPr>
          <w:rFonts w:cstheme="minorHAnsi"/>
          <w:i/>
          <w:sz w:val="28"/>
          <w:szCs w:val="28"/>
        </w:rPr>
        <w:t>E.g., We will use the sys</w:t>
      </w:r>
      <w:r w:rsidRPr="0068436D">
        <w:rPr>
          <w:rFonts w:cstheme="minorHAnsi"/>
          <w:i/>
          <w:sz w:val="28"/>
          <w:szCs w:val="28"/>
        </w:rPr>
        <w:t>tem for at</w:t>
      </w:r>
      <w:r w:rsidR="00A51FC6">
        <w:rPr>
          <w:rFonts w:cstheme="minorHAnsi"/>
          <w:i/>
          <w:sz w:val="28"/>
          <w:szCs w:val="28"/>
        </w:rPr>
        <w:t xml:space="preserve"> least 5 years. We will need to</w:t>
      </w:r>
      <w:r w:rsidR="00961A07" w:rsidRPr="0068436D">
        <w:rPr>
          <w:rFonts w:cstheme="minorHAnsi"/>
          <w:i/>
          <w:sz w:val="28"/>
          <w:szCs w:val="28"/>
        </w:rPr>
        <w:t xml:space="preserve"> hire an intern for 6 months a $20 /hour </w:t>
      </w:r>
    </w:p>
    <w:p w14:paraId="2106F046" w14:textId="77777777" w:rsidR="00822660" w:rsidRPr="0068436D" w:rsidRDefault="00822660" w:rsidP="00AC0303">
      <w:pPr>
        <w:pStyle w:val="ListParagraph"/>
        <w:ind w:left="1080"/>
        <w:rPr>
          <w:rFonts w:cstheme="minorHAnsi"/>
          <w:i/>
          <w:sz w:val="28"/>
          <w:szCs w:val="28"/>
        </w:rPr>
      </w:pPr>
    </w:p>
    <w:p w14:paraId="54DEA48D" w14:textId="694DA974" w:rsidR="00AC0303" w:rsidRDefault="00AC0303" w:rsidP="00AC0303">
      <w:pPr>
        <w:pStyle w:val="ListParagraph"/>
        <w:numPr>
          <w:ilvl w:val="0"/>
          <w:numId w:val="1"/>
        </w:numPr>
        <w:ind w:left="1080"/>
        <w:rPr>
          <w:ins w:id="144" w:author="David Lash" w:date="2019-10-28T17:14:00Z"/>
          <w:rFonts w:cstheme="minorHAnsi"/>
          <w:i/>
          <w:sz w:val="28"/>
          <w:szCs w:val="28"/>
        </w:rPr>
      </w:pPr>
      <w:r w:rsidRPr="0068436D">
        <w:rPr>
          <w:rFonts w:cstheme="minorHAnsi"/>
          <w:b/>
          <w:sz w:val="28"/>
          <w:szCs w:val="28"/>
        </w:rPr>
        <w:t xml:space="preserve">Deliverables </w:t>
      </w:r>
      <w:r w:rsidR="00BD2ABF" w:rsidRPr="0068436D">
        <w:rPr>
          <w:rFonts w:cstheme="minorHAnsi"/>
          <w:b/>
          <w:sz w:val="28"/>
          <w:szCs w:val="28"/>
        </w:rPr>
        <w:t>–</w:t>
      </w:r>
      <w:r w:rsidRPr="0068436D">
        <w:rPr>
          <w:rFonts w:cstheme="minorHAnsi"/>
          <w:b/>
          <w:sz w:val="28"/>
          <w:szCs w:val="28"/>
        </w:rPr>
        <w:t xml:space="preserve"> </w:t>
      </w:r>
      <w:r w:rsidR="00BD2ABF" w:rsidRPr="0068436D">
        <w:rPr>
          <w:rFonts w:cstheme="minorHAnsi"/>
          <w:i/>
          <w:sz w:val="28"/>
          <w:szCs w:val="28"/>
        </w:rPr>
        <w:t>what are the intermediate and final products that you will produce. This includes models, documents, prototypes and final product versions</w:t>
      </w:r>
    </w:p>
    <w:p w14:paraId="636AB9C7" w14:textId="1478BDB2" w:rsidR="00F136FB" w:rsidRPr="00F136FB" w:rsidRDefault="00F136FB" w:rsidP="00AC0303">
      <w:pPr>
        <w:pStyle w:val="ListParagraph"/>
        <w:numPr>
          <w:ilvl w:val="0"/>
          <w:numId w:val="1"/>
        </w:numPr>
        <w:ind w:left="1080"/>
        <w:rPr>
          <w:rFonts w:cstheme="minorHAnsi"/>
          <w:i/>
          <w:sz w:val="28"/>
          <w:szCs w:val="28"/>
          <w:highlight w:val="yellow"/>
          <w:rPrChange w:id="145" w:author="David Lash" w:date="2019-10-28T17:15:00Z">
            <w:rPr>
              <w:rFonts w:cstheme="minorHAnsi"/>
              <w:i/>
              <w:sz w:val="28"/>
              <w:szCs w:val="28"/>
            </w:rPr>
          </w:rPrChange>
        </w:rPr>
      </w:pPr>
      <w:ins w:id="146" w:author="David Lash" w:date="2019-10-28T17:14:00Z">
        <w:r w:rsidRPr="00F136FB">
          <w:rPr>
            <w:rFonts w:cstheme="minorHAnsi"/>
            <w:b/>
            <w:sz w:val="28"/>
            <w:szCs w:val="28"/>
            <w:highlight w:val="yellow"/>
            <w:rPrChange w:id="147" w:author="David Lash" w:date="2019-10-28T17:15:00Z">
              <w:rPr>
                <w:rFonts w:cstheme="minorHAnsi"/>
                <w:b/>
                <w:sz w:val="28"/>
                <w:szCs w:val="28"/>
              </w:rPr>
            </w:rPrChange>
          </w:rPr>
          <w:t>Need much more deliverables.</w:t>
        </w:r>
      </w:ins>
      <w:ins w:id="148" w:author="David Lash" w:date="2019-10-28T17:15:00Z">
        <w:r w:rsidRPr="00F136FB">
          <w:rPr>
            <w:rFonts w:cstheme="minorHAnsi"/>
            <w:i/>
            <w:sz w:val="28"/>
            <w:szCs w:val="28"/>
            <w:highlight w:val="yellow"/>
            <w:rPrChange w:id="149" w:author="David Lash" w:date="2019-10-28T17:15:00Z">
              <w:rPr>
                <w:rFonts w:cstheme="minorHAnsi"/>
                <w:i/>
                <w:sz w:val="28"/>
                <w:szCs w:val="28"/>
              </w:rPr>
            </w:rPrChange>
          </w:rPr>
          <w:t xml:space="preserve"> Why do you stop at a prototype?</w:t>
        </w:r>
        <w:r>
          <w:rPr>
            <w:rFonts w:cstheme="minorHAnsi"/>
            <w:i/>
            <w:sz w:val="28"/>
            <w:szCs w:val="28"/>
            <w:highlight w:val="yellow"/>
          </w:rPr>
          <w:t xml:space="preserve"> Design models and UI prototypes should be </w:t>
        </w:r>
        <w:proofErr w:type="spellStart"/>
        <w:r>
          <w:rPr>
            <w:rFonts w:cstheme="minorHAnsi"/>
            <w:i/>
            <w:sz w:val="28"/>
            <w:szCs w:val="28"/>
            <w:highlight w:val="yellow"/>
          </w:rPr>
          <w:t>invluded</w:t>
        </w:r>
        <w:proofErr w:type="spellEnd"/>
        <w:r>
          <w:rPr>
            <w:rFonts w:cstheme="minorHAnsi"/>
            <w:i/>
            <w:sz w:val="28"/>
            <w:szCs w:val="28"/>
            <w:highlight w:val="yellow"/>
          </w:rPr>
          <w:t>. You need to do &gt; 1 of these</w:t>
        </w:r>
      </w:ins>
    </w:p>
    <w:tbl>
      <w:tblPr>
        <w:tblStyle w:val="TableGrid"/>
        <w:tblW w:w="0" w:type="auto"/>
        <w:tblInd w:w="1440" w:type="dxa"/>
        <w:tblLook w:val="04A0" w:firstRow="1" w:lastRow="0" w:firstColumn="1" w:lastColumn="0" w:noHBand="0" w:noVBand="1"/>
      </w:tblPr>
      <w:tblGrid>
        <w:gridCol w:w="506"/>
        <w:gridCol w:w="3383"/>
        <w:gridCol w:w="2289"/>
        <w:gridCol w:w="1732"/>
      </w:tblGrid>
      <w:tr w:rsidR="00BD2ABF" w:rsidRPr="0068436D" w14:paraId="695BAF81" w14:textId="77777777" w:rsidTr="00BD2ABF">
        <w:tc>
          <w:tcPr>
            <w:tcW w:w="506" w:type="dxa"/>
          </w:tcPr>
          <w:p w14:paraId="7C5B8AF0"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ID</w:t>
            </w:r>
          </w:p>
        </w:tc>
        <w:tc>
          <w:tcPr>
            <w:tcW w:w="3383" w:type="dxa"/>
          </w:tcPr>
          <w:p w14:paraId="5EEE1199" w14:textId="77777777" w:rsidR="00BD2ABF" w:rsidRPr="0068436D" w:rsidRDefault="00BD2ABF" w:rsidP="00AC0303">
            <w:pPr>
              <w:pStyle w:val="ListParagraph"/>
              <w:ind w:left="0"/>
              <w:rPr>
                <w:rFonts w:cstheme="minorHAnsi"/>
                <w:b/>
                <w:i/>
                <w:sz w:val="28"/>
                <w:szCs w:val="28"/>
              </w:rPr>
            </w:pPr>
            <w:r w:rsidRPr="0068436D">
              <w:rPr>
                <w:rFonts w:cstheme="minorHAnsi"/>
                <w:b/>
                <w:i/>
                <w:sz w:val="28"/>
                <w:szCs w:val="28"/>
              </w:rPr>
              <w:t>Item</w:t>
            </w:r>
          </w:p>
        </w:tc>
        <w:tc>
          <w:tcPr>
            <w:tcW w:w="2289" w:type="dxa"/>
          </w:tcPr>
          <w:p w14:paraId="6E25F086" w14:textId="77777777" w:rsidR="00BD2ABF" w:rsidRPr="0068436D" w:rsidRDefault="00B07B21" w:rsidP="00AC0303">
            <w:pPr>
              <w:pStyle w:val="ListParagraph"/>
              <w:ind w:left="0"/>
              <w:rPr>
                <w:rFonts w:cstheme="minorHAnsi"/>
                <w:b/>
                <w:i/>
                <w:sz w:val="28"/>
                <w:szCs w:val="28"/>
              </w:rPr>
            </w:pPr>
            <w:r w:rsidRPr="0068436D">
              <w:rPr>
                <w:rFonts w:cstheme="minorHAnsi"/>
                <w:b/>
                <w:i/>
                <w:sz w:val="28"/>
                <w:szCs w:val="28"/>
              </w:rPr>
              <w:t>Dependencies</w:t>
            </w:r>
            <w:r w:rsidR="00BD2ABF" w:rsidRPr="0068436D">
              <w:rPr>
                <w:rFonts w:cstheme="minorHAnsi"/>
                <w:b/>
                <w:i/>
                <w:sz w:val="28"/>
                <w:szCs w:val="28"/>
              </w:rPr>
              <w:t xml:space="preserve"> </w:t>
            </w:r>
          </w:p>
        </w:tc>
        <w:tc>
          <w:tcPr>
            <w:tcW w:w="1732" w:type="dxa"/>
          </w:tcPr>
          <w:p w14:paraId="40892BA2" w14:textId="77777777" w:rsidR="00BD2ABF" w:rsidRPr="0068436D" w:rsidRDefault="00BD2ABF" w:rsidP="00AC0303">
            <w:pPr>
              <w:pStyle w:val="ListParagraph"/>
              <w:ind w:left="0"/>
              <w:rPr>
                <w:rFonts w:cstheme="minorHAnsi"/>
                <w:i/>
                <w:sz w:val="28"/>
                <w:szCs w:val="28"/>
              </w:rPr>
            </w:pPr>
            <w:r w:rsidRPr="0068436D">
              <w:rPr>
                <w:rFonts w:cstheme="minorHAnsi"/>
                <w:b/>
                <w:i/>
                <w:sz w:val="28"/>
                <w:szCs w:val="28"/>
              </w:rPr>
              <w:t>Timeframe</w:t>
            </w:r>
          </w:p>
        </w:tc>
      </w:tr>
      <w:tr w:rsidR="00BD2ABF" w:rsidRPr="0068436D" w14:paraId="5B5E5DF7" w14:textId="77777777" w:rsidTr="00BD2ABF">
        <w:tc>
          <w:tcPr>
            <w:tcW w:w="506" w:type="dxa"/>
          </w:tcPr>
          <w:p w14:paraId="7D68D6E7"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1</w:t>
            </w:r>
          </w:p>
        </w:tc>
        <w:tc>
          <w:tcPr>
            <w:tcW w:w="3383" w:type="dxa"/>
          </w:tcPr>
          <w:p w14:paraId="3A096377" w14:textId="48B9A57F" w:rsidR="00BD2ABF" w:rsidRPr="0068436D" w:rsidRDefault="00BD2ABF" w:rsidP="00AC0303">
            <w:pPr>
              <w:pStyle w:val="ListParagraph"/>
              <w:ind w:left="0"/>
              <w:rPr>
                <w:rFonts w:cstheme="minorHAnsi"/>
                <w:i/>
                <w:sz w:val="28"/>
                <w:szCs w:val="28"/>
              </w:rPr>
            </w:pPr>
            <w:r w:rsidRPr="0068436D">
              <w:rPr>
                <w:rFonts w:cstheme="minorHAnsi"/>
                <w:i/>
                <w:sz w:val="28"/>
                <w:szCs w:val="28"/>
              </w:rPr>
              <w:t>Process mod</w:t>
            </w:r>
            <w:r w:rsidR="00822660" w:rsidRPr="0068436D">
              <w:rPr>
                <w:rFonts w:cstheme="minorHAnsi"/>
                <w:i/>
                <w:sz w:val="28"/>
                <w:szCs w:val="28"/>
              </w:rPr>
              <w:t xml:space="preserve">el </w:t>
            </w:r>
            <w:r w:rsidR="001A71EB" w:rsidRPr="0068436D">
              <w:rPr>
                <w:rFonts w:cstheme="minorHAnsi"/>
                <w:i/>
                <w:sz w:val="28"/>
                <w:szCs w:val="28"/>
              </w:rPr>
              <w:t xml:space="preserve">complete and a mockup/sketch finished </w:t>
            </w:r>
          </w:p>
        </w:tc>
        <w:tc>
          <w:tcPr>
            <w:tcW w:w="2289" w:type="dxa"/>
          </w:tcPr>
          <w:p w14:paraId="15399656" w14:textId="4D8DDA71" w:rsidR="00BD2ABF" w:rsidRPr="0068436D" w:rsidRDefault="00BD2ABF" w:rsidP="00AC0303">
            <w:pPr>
              <w:pStyle w:val="ListParagraph"/>
              <w:ind w:left="0"/>
              <w:rPr>
                <w:rFonts w:cstheme="minorHAnsi"/>
                <w:i/>
                <w:sz w:val="28"/>
                <w:szCs w:val="28"/>
              </w:rPr>
            </w:pPr>
            <w:r w:rsidRPr="0068436D">
              <w:rPr>
                <w:rFonts w:cstheme="minorHAnsi"/>
                <w:i/>
                <w:sz w:val="28"/>
                <w:szCs w:val="28"/>
              </w:rPr>
              <w:t>Meetings with customer</w:t>
            </w:r>
            <w:r w:rsidR="001A71EB" w:rsidRPr="0068436D">
              <w:rPr>
                <w:rFonts w:cstheme="minorHAnsi"/>
                <w:i/>
                <w:sz w:val="28"/>
                <w:szCs w:val="28"/>
              </w:rPr>
              <w:t xml:space="preserve"> &amp; team</w:t>
            </w:r>
          </w:p>
        </w:tc>
        <w:tc>
          <w:tcPr>
            <w:tcW w:w="1732" w:type="dxa"/>
          </w:tcPr>
          <w:p w14:paraId="5D492D5E" w14:textId="3F9DD1FB" w:rsidR="00BD2ABF" w:rsidRPr="0068436D" w:rsidRDefault="001A71EB" w:rsidP="00AC0303">
            <w:pPr>
              <w:pStyle w:val="ListParagraph"/>
              <w:ind w:left="0"/>
              <w:rPr>
                <w:rFonts w:cstheme="minorHAnsi"/>
                <w:i/>
                <w:sz w:val="28"/>
                <w:szCs w:val="28"/>
              </w:rPr>
            </w:pPr>
            <w:r w:rsidRPr="0068436D">
              <w:rPr>
                <w:rFonts w:cstheme="minorHAnsi"/>
                <w:i/>
                <w:sz w:val="28"/>
                <w:szCs w:val="28"/>
              </w:rPr>
              <w:t>10/17/19</w:t>
            </w:r>
          </w:p>
        </w:tc>
      </w:tr>
      <w:tr w:rsidR="00BD2ABF" w:rsidRPr="0068436D" w14:paraId="3A0E8108" w14:textId="77777777" w:rsidTr="00BD2ABF">
        <w:tc>
          <w:tcPr>
            <w:tcW w:w="506" w:type="dxa"/>
          </w:tcPr>
          <w:p w14:paraId="4E47BF5F"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2</w:t>
            </w:r>
          </w:p>
        </w:tc>
        <w:tc>
          <w:tcPr>
            <w:tcW w:w="3383" w:type="dxa"/>
          </w:tcPr>
          <w:p w14:paraId="318575E8" w14:textId="2AC22BAD" w:rsidR="00BD2ABF" w:rsidRPr="0068436D" w:rsidRDefault="00BD2ABF" w:rsidP="00AC0303">
            <w:pPr>
              <w:pStyle w:val="ListParagraph"/>
              <w:ind w:left="0"/>
              <w:rPr>
                <w:rFonts w:cstheme="minorHAnsi"/>
                <w:i/>
                <w:sz w:val="28"/>
                <w:szCs w:val="28"/>
              </w:rPr>
            </w:pPr>
            <w:r w:rsidRPr="0068436D">
              <w:rPr>
                <w:rFonts w:cstheme="minorHAnsi"/>
                <w:i/>
                <w:sz w:val="28"/>
                <w:szCs w:val="28"/>
              </w:rPr>
              <w:t>Design</w:t>
            </w:r>
            <w:r w:rsidR="001A71EB" w:rsidRPr="0068436D">
              <w:rPr>
                <w:rFonts w:cstheme="minorHAnsi"/>
                <w:i/>
                <w:sz w:val="28"/>
                <w:szCs w:val="28"/>
              </w:rPr>
              <w:t xml:space="preserve"> Database table diagrams </w:t>
            </w:r>
          </w:p>
        </w:tc>
        <w:tc>
          <w:tcPr>
            <w:tcW w:w="2289" w:type="dxa"/>
          </w:tcPr>
          <w:p w14:paraId="68090950" w14:textId="29B25B50" w:rsidR="00BD2ABF" w:rsidRPr="0068436D" w:rsidRDefault="001A71EB" w:rsidP="00AC0303">
            <w:pPr>
              <w:pStyle w:val="ListParagraph"/>
              <w:ind w:left="0"/>
              <w:rPr>
                <w:rFonts w:cstheme="minorHAnsi"/>
                <w:i/>
                <w:sz w:val="28"/>
                <w:szCs w:val="28"/>
              </w:rPr>
            </w:pPr>
            <w:r w:rsidRPr="0068436D">
              <w:rPr>
                <w:rFonts w:cstheme="minorHAnsi"/>
                <w:i/>
                <w:sz w:val="28"/>
                <w:szCs w:val="28"/>
              </w:rPr>
              <w:t>Receiving all inventory needed</w:t>
            </w:r>
          </w:p>
        </w:tc>
        <w:tc>
          <w:tcPr>
            <w:tcW w:w="1732" w:type="dxa"/>
          </w:tcPr>
          <w:p w14:paraId="3DB73F91" w14:textId="7C35848D" w:rsidR="00BD2ABF" w:rsidRPr="0068436D" w:rsidRDefault="001A71EB" w:rsidP="00AC0303">
            <w:pPr>
              <w:pStyle w:val="ListParagraph"/>
              <w:ind w:left="0"/>
              <w:rPr>
                <w:rFonts w:cstheme="minorHAnsi"/>
                <w:i/>
                <w:sz w:val="28"/>
                <w:szCs w:val="28"/>
              </w:rPr>
            </w:pPr>
            <w:r w:rsidRPr="0068436D">
              <w:rPr>
                <w:rFonts w:cstheme="minorHAnsi"/>
                <w:i/>
                <w:sz w:val="28"/>
                <w:szCs w:val="28"/>
              </w:rPr>
              <w:t>10</w:t>
            </w:r>
            <w:r w:rsidR="00BD2ABF" w:rsidRPr="0068436D">
              <w:rPr>
                <w:rFonts w:cstheme="minorHAnsi"/>
                <w:i/>
                <w:sz w:val="28"/>
                <w:szCs w:val="28"/>
              </w:rPr>
              <w:t>/</w:t>
            </w:r>
            <w:r w:rsidRPr="0068436D">
              <w:rPr>
                <w:rFonts w:cstheme="minorHAnsi"/>
                <w:i/>
                <w:sz w:val="28"/>
                <w:szCs w:val="28"/>
              </w:rPr>
              <w:t>24</w:t>
            </w:r>
            <w:r w:rsidR="00BD2ABF" w:rsidRPr="0068436D">
              <w:rPr>
                <w:rFonts w:cstheme="minorHAnsi"/>
                <w:i/>
                <w:sz w:val="28"/>
                <w:szCs w:val="28"/>
              </w:rPr>
              <w:t>/19</w:t>
            </w:r>
          </w:p>
        </w:tc>
      </w:tr>
      <w:tr w:rsidR="00BD2ABF" w:rsidRPr="0068436D" w14:paraId="66F8BB53" w14:textId="77777777" w:rsidTr="00BD2ABF">
        <w:tc>
          <w:tcPr>
            <w:tcW w:w="506" w:type="dxa"/>
          </w:tcPr>
          <w:p w14:paraId="5978E433"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3</w:t>
            </w:r>
          </w:p>
        </w:tc>
        <w:tc>
          <w:tcPr>
            <w:tcW w:w="3383" w:type="dxa"/>
          </w:tcPr>
          <w:p w14:paraId="0DD75FA2" w14:textId="77777777" w:rsidR="00BD2ABF" w:rsidRPr="0068436D" w:rsidRDefault="00BD2ABF" w:rsidP="00AC0303">
            <w:pPr>
              <w:pStyle w:val="ListParagraph"/>
              <w:ind w:left="0"/>
              <w:rPr>
                <w:rFonts w:cstheme="minorHAnsi"/>
                <w:i/>
                <w:sz w:val="28"/>
                <w:szCs w:val="28"/>
              </w:rPr>
            </w:pPr>
            <w:r w:rsidRPr="0068436D">
              <w:rPr>
                <w:rFonts w:cstheme="minorHAnsi"/>
                <w:i/>
                <w:sz w:val="28"/>
                <w:szCs w:val="28"/>
              </w:rPr>
              <w:t xml:space="preserve">Version 1 prototype </w:t>
            </w:r>
          </w:p>
        </w:tc>
        <w:tc>
          <w:tcPr>
            <w:tcW w:w="2289" w:type="dxa"/>
          </w:tcPr>
          <w:p w14:paraId="1A7C7AEF" w14:textId="56AB2362" w:rsidR="00BD2ABF" w:rsidRPr="0068436D" w:rsidRDefault="00BD2ABF" w:rsidP="00AC0303">
            <w:pPr>
              <w:pStyle w:val="ListParagraph"/>
              <w:ind w:left="0"/>
              <w:rPr>
                <w:rFonts w:cstheme="minorHAnsi"/>
                <w:i/>
                <w:sz w:val="28"/>
                <w:szCs w:val="28"/>
              </w:rPr>
            </w:pPr>
            <w:r w:rsidRPr="0068436D">
              <w:rPr>
                <w:rFonts w:cstheme="minorHAnsi"/>
                <w:i/>
                <w:sz w:val="28"/>
                <w:szCs w:val="28"/>
              </w:rPr>
              <w:t>Deliverable</w:t>
            </w:r>
            <w:r w:rsidR="001A71EB" w:rsidRPr="0068436D">
              <w:rPr>
                <w:rFonts w:cstheme="minorHAnsi"/>
                <w:i/>
                <w:sz w:val="28"/>
                <w:szCs w:val="28"/>
              </w:rPr>
              <w:t>s 1 &amp;</w:t>
            </w:r>
            <w:r w:rsidRPr="0068436D">
              <w:rPr>
                <w:rFonts w:cstheme="minorHAnsi"/>
                <w:i/>
                <w:sz w:val="28"/>
                <w:szCs w:val="28"/>
              </w:rPr>
              <w:t xml:space="preserve"> 2</w:t>
            </w:r>
          </w:p>
        </w:tc>
        <w:tc>
          <w:tcPr>
            <w:tcW w:w="1732" w:type="dxa"/>
          </w:tcPr>
          <w:p w14:paraId="3484D554" w14:textId="16998605" w:rsidR="00FF5652" w:rsidRPr="0068436D" w:rsidRDefault="001A71EB" w:rsidP="00AC0303">
            <w:pPr>
              <w:pStyle w:val="ListParagraph"/>
              <w:ind w:left="0"/>
              <w:rPr>
                <w:rFonts w:cstheme="minorHAnsi"/>
                <w:i/>
                <w:sz w:val="28"/>
                <w:szCs w:val="28"/>
              </w:rPr>
            </w:pPr>
            <w:r w:rsidRPr="0068436D">
              <w:rPr>
                <w:rFonts w:cstheme="minorHAnsi"/>
                <w:i/>
                <w:sz w:val="28"/>
                <w:szCs w:val="28"/>
              </w:rPr>
              <w:t>12/09/19</w:t>
            </w:r>
          </w:p>
        </w:tc>
      </w:tr>
    </w:tbl>
    <w:p w14:paraId="58345CF6" w14:textId="77777777" w:rsidR="0068436D" w:rsidRPr="0068436D" w:rsidRDefault="0068436D" w:rsidP="0068436D">
      <w:pPr>
        <w:rPr>
          <w:rFonts w:cstheme="minorHAnsi"/>
          <w:i/>
          <w:sz w:val="28"/>
          <w:szCs w:val="28"/>
        </w:rPr>
      </w:pPr>
    </w:p>
    <w:p w14:paraId="6F3747C0" w14:textId="21BA6495" w:rsidR="00FB0877" w:rsidRPr="0068436D" w:rsidRDefault="00497B20" w:rsidP="0068436D">
      <w:pPr>
        <w:pStyle w:val="ListParagraph"/>
        <w:numPr>
          <w:ilvl w:val="0"/>
          <w:numId w:val="22"/>
        </w:numPr>
        <w:rPr>
          <w:rFonts w:cstheme="minorHAnsi"/>
          <w:i/>
          <w:sz w:val="28"/>
          <w:szCs w:val="28"/>
        </w:rPr>
      </w:pPr>
      <w:r w:rsidRPr="0068436D">
        <w:rPr>
          <w:rFonts w:cstheme="minorHAnsi"/>
          <w:b/>
          <w:sz w:val="28"/>
          <w:szCs w:val="28"/>
        </w:rPr>
        <w:t xml:space="preserve">Final Recommendations – </w:t>
      </w:r>
      <w:r w:rsidRPr="0068436D">
        <w:rPr>
          <w:rFonts w:cstheme="minorHAnsi"/>
          <w:i/>
          <w:sz w:val="28"/>
          <w:szCs w:val="28"/>
        </w:rPr>
        <w:t>Specific conclusions and management recommendations. You will need to justify your recommendations. Why specifically are you making these recommendations. For example, the following is clear but does not specify why. It does nothing to convince management.</w:t>
      </w:r>
    </w:p>
    <w:p w14:paraId="36C88078" w14:textId="77777777" w:rsidR="00497B20" w:rsidRPr="0068436D" w:rsidRDefault="00497B20" w:rsidP="00FB0877">
      <w:pPr>
        <w:pStyle w:val="ListParagraph"/>
        <w:rPr>
          <w:rFonts w:cstheme="minorHAnsi"/>
          <w:i/>
          <w:sz w:val="28"/>
          <w:szCs w:val="28"/>
        </w:rPr>
      </w:pPr>
      <w:r w:rsidRPr="0068436D">
        <w:rPr>
          <w:rFonts w:cstheme="minorHAnsi"/>
          <w:i/>
          <w:sz w:val="28"/>
          <w:szCs w:val="28"/>
        </w:rPr>
        <w:t xml:space="preserve"> </w:t>
      </w:r>
    </w:p>
    <w:p w14:paraId="1B242DA6" w14:textId="634693E1" w:rsidR="00983CE4" w:rsidRDefault="00FB0877" w:rsidP="00A51FC6">
      <w:pPr>
        <w:pStyle w:val="ListParagraph"/>
        <w:rPr>
          <w:rFonts w:cstheme="minorHAnsi"/>
          <w:i/>
          <w:sz w:val="28"/>
          <w:szCs w:val="28"/>
        </w:rPr>
      </w:pPr>
      <w:r w:rsidRPr="0068436D">
        <w:rPr>
          <w:rFonts w:cstheme="minorHAnsi"/>
          <w:i/>
          <w:sz w:val="28"/>
          <w:szCs w:val="28"/>
        </w:rPr>
        <w:t>“</w:t>
      </w:r>
      <w:r w:rsidR="00497B20" w:rsidRPr="0068436D">
        <w:rPr>
          <w:rFonts w:cstheme="minorHAnsi"/>
          <w:i/>
          <w:sz w:val="28"/>
          <w:szCs w:val="28"/>
        </w:rPr>
        <w:t xml:space="preserve">We recommend that we begin this development using 3 developers for 4 months. If any assumptions prove false, we may need to reevaluate this business case. </w:t>
      </w:r>
      <w:r w:rsidRPr="0068436D">
        <w:rPr>
          <w:rFonts w:cstheme="minorHAnsi"/>
          <w:i/>
          <w:sz w:val="28"/>
          <w:szCs w:val="28"/>
        </w:rPr>
        <w:t>“</w:t>
      </w:r>
    </w:p>
    <w:p w14:paraId="25A4108E" w14:textId="77777777" w:rsidR="00A51FC6" w:rsidRDefault="00A51FC6" w:rsidP="00A51FC6">
      <w:pPr>
        <w:pStyle w:val="ListParagraph"/>
        <w:rPr>
          <w:rFonts w:cstheme="minorHAnsi"/>
          <w:i/>
          <w:sz w:val="28"/>
          <w:szCs w:val="28"/>
        </w:rPr>
      </w:pPr>
    </w:p>
    <w:p w14:paraId="5A738B4F" w14:textId="77777777" w:rsidR="00A51FC6" w:rsidRDefault="00A51FC6" w:rsidP="00A51FC6">
      <w:pPr>
        <w:pStyle w:val="ListParagraph"/>
        <w:rPr>
          <w:rFonts w:cstheme="minorHAnsi"/>
          <w:i/>
          <w:sz w:val="28"/>
          <w:szCs w:val="28"/>
        </w:rPr>
      </w:pPr>
    </w:p>
    <w:p w14:paraId="221BEE0E" w14:textId="181861BC" w:rsidR="00A51FC6" w:rsidRDefault="00A51FC6" w:rsidP="00A51FC6">
      <w:pPr>
        <w:pStyle w:val="ListParagraph"/>
        <w:rPr>
          <w:rFonts w:cstheme="minorHAnsi"/>
          <w:i/>
          <w:sz w:val="28"/>
          <w:szCs w:val="28"/>
        </w:rPr>
      </w:pPr>
      <w:r>
        <w:rPr>
          <w:rFonts w:cstheme="minorHAnsi"/>
          <w:i/>
          <w:sz w:val="28"/>
          <w:szCs w:val="28"/>
        </w:rPr>
        <w:lastRenderedPageBreak/>
        <w:t>We recommend that we begin development using 3 junior developers for 10 weeks. If any of the assumptions we have written prove to be false, this business case will need to be reevaluated to determine a modified course of action and a new way to proceed forward, if at all.</w:t>
      </w:r>
    </w:p>
    <w:p w14:paraId="280A6B8A" w14:textId="77777777" w:rsidR="00A51FC6" w:rsidRDefault="00A51FC6" w:rsidP="00A51FC6">
      <w:pPr>
        <w:pStyle w:val="ListParagraph"/>
        <w:rPr>
          <w:rFonts w:cstheme="minorHAnsi"/>
          <w:i/>
          <w:sz w:val="28"/>
          <w:szCs w:val="28"/>
        </w:rPr>
      </w:pPr>
    </w:p>
    <w:p w14:paraId="65F9173D" w14:textId="233BAB8B" w:rsidR="00A51FC6" w:rsidRPr="0068436D" w:rsidRDefault="00A51FC6" w:rsidP="00A51FC6">
      <w:pPr>
        <w:pStyle w:val="ListParagraph"/>
        <w:rPr>
          <w:rFonts w:cstheme="minorHAnsi"/>
          <w:i/>
          <w:sz w:val="28"/>
          <w:szCs w:val="28"/>
        </w:rPr>
      </w:pPr>
      <w:r>
        <w:rPr>
          <w:rFonts w:cstheme="minorHAnsi"/>
          <w:i/>
          <w:sz w:val="28"/>
          <w:szCs w:val="28"/>
        </w:rPr>
        <w:t>The cost and time of implementing a fully developed and purchasable inventory management system vastly outweighs the benefits of building a system using the computer science department and the free labor provided by student development. Any inventory management system that is purchased and implemented from outside of Aurora University will have a large learning curve and need to be learned by more than just the immediate staff using the product to ensure safety and security.</w:t>
      </w:r>
    </w:p>
    <w:sectPr w:rsidR="00A51FC6" w:rsidRPr="00684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3CB2"/>
    <w:multiLevelType w:val="hybridMultilevel"/>
    <w:tmpl w:val="60E01060"/>
    <w:lvl w:ilvl="0" w:tplc="A08C8E3A">
      <w:start w:val="1"/>
      <w:numFmt w:val="bullet"/>
      <w:lvlText w:val=""/>
      <w:lvlJc w:val="left"/>
      <w:pPr>
        <w:tabs>
          <w:tab w:val="num" w:pos="720"/>
        </w:tabs>
        <w:ind w:left="720" w:hanging="360"/>
      </w:pPr>
      <w:rPr>
        <w:rFonts w:ascii="Wingdings" w:hAnsi="Wingdings" w:hint="default"/>
      </w:rPr>
    </w:lvl>
    <w:lvl w:ilvl="1" w:tplc="B52AA02C">
      <w:numFmt w:val="bullet"/>
      <w:lvlText w:val=""/>
      <w:lvlJc w:val="left"/>
      <w:pPr>
        <w:tabs>
          <w:tab w:val="num" w:pos="1440"/>
        </w:tabs>
        <w:ind w:left="1440" w:hanging="360"/>
      </w:pPr>
      <w:rPr>
        <w:rFonts w:ascii="Wingdings" w:hAnsi="Wingdings" w:hint="default"/>
      </w:rPr>
    </w:lvl>
    <w:lvl w:ilvl="2" w:tplc="64883DB6" w:tentative="1">
      <w:start w:val="1"/>
      <w:numFmt w:val="bullet"/>
      <w:lvlText w:val=""/>
      <w:lvlJc w:val="left"/>
      <w:pPr>
        <w:tabs>
          <w:tab w:val="num" w:pos="2160"/>
        </w:tabs>
        <w:ind w:left="2160" w:hanging="360"/>
      </w:pPr>
      <w:rPr>
        <w:rFonts w:ascii="Wingdings" w:hAnsi="Wingdings" w:hint="default"/>
      </w:rPr>
    </w:lvl>
    <w:lvl w:ilvl="3" w:tplc="EDFC9362" w:tentative="1">
      <w:start w:val="1"/>
      <w:numFmt w:val="bullet"/>
      <w:lvlText w:val=""/>
      <w:lvlJc w:val="left"/>
      <w:pPr>
        <w:tabs>
          <w:tab w:val="num" w:pos="2880"/>
        </w:tabs>
        <w:ind w:left="2880" w:hanging="360"/>
      </w:pPr>
      <w:rPr>
        <w:rFonts w:ascii="Wingdings" w:hAnsi="Wingdings" w:hint="default"/>
      </w:rPr>
    </w:lvl>
    <w:lvl w:ilvl="4" w:tplc="C3565950" w:tentative="1">
      <w:start w:val="1"/>
      <w:numFmt w:val="bullet"/>
      <w:lvlText w:val=""/>
      <w:lvlJc w:val="left"/>
      <w:pPr>
        <w:tabs>
          <w:tab w:val="num" w:pos="3600"/>
        </w:tabs>
        <w:ind w:left="3600" w:hanging="360"/>
      </w:pPr>
      <w:rPr>
        <w:rFonts w:ascii="Wingdings" w:hAnsi="Wingdings" w:hint="default"/>
      </w:rPr>
    </w:lvl>
    <w:lvl w:ilvl="5" w:tplc="AF7CC806" w:tentative="1">
      <w:start w:val="1"/>
      <w:numFmt w:val="bullet"/>
      <w:lvlText w:val=""/>
      <w:lvlJc w:val="left"/>
      <w:pPr>
        <w:tabs>
          <w:tab w:val="num" w:pos="4320"/>
        </w:tabs>
        <w:ind w:left="4320" w:hanging="360"/>
      </w:pPr>
      <w:rPr>
        <w:rFonts w:ascii="Wingdings" w:hAnsi="Wingdings" w:hint="default"/>
      </w:rPr>
    </w:lvl>
    <w:lvl w:ilvl="6" w:tplc="3AEE4944" w:tentative="1">
      <w:start w:val="1"/>
      <w:numFmt w:val="bullet"/>
      <w:lvlText w:val=""/>
      <w:lvlJc w:val="left"/>
      <w:pPr>
        <w:tabs>
          <w:tab w:val="num" w:pos="5040"/>
        </w:tabs>
        <w:ind w:left="5040" w:hanging="360"/>
      </w:pPr>
      <w:rPr>
        <w:rFonts w:ascii="Wingdings" w:hAnsi="Wingdings" w:hint="default"/>
      </w:rPr>
    </w:lvl>
    <w:lvl w:ilvl="7" w:tplc="3656DB06" w:tentative="1">
      <w:start w:val="1"/>
      <w:numFmt w:val="bullet"/>
      <w:lvlText w:val=""/>
      <w:lvlJc w:val="left"/>
      <w:pPr>
        <w:tabs>
          <w:tab w:val="num" w:pos="5760"/>
        </w:tabs>
        <w:ind w:left="5760" w:hanging="360"/>
      </w:pPr>
      <w:rPr>
        <w:rFonts w:ascii="Wingdings" w:hAnsi="Wingdings" w:hint="default"/>
      </w:rPr>
    </w:lvl>
    <w:lvl w:ilvl="8" w:tplc="2354B6C2" w:tentative="1">
      <w:start w:val="1"/>
      <w:numFmt w:val="bullet"/>
      <w:lvlText w:val=""/>
      <w:lvlJc w:val="left"/>
      <w:pPr>
        <w:tabs>
          <w:tab w:val="num" w:pos="6480"/>
        </w:tabs>
        <w:ind w:left="6480" w:hanging="360"/>
      </w:pPr>
      <w:rPr>
        <w:rFonts w:ascii="Wingdings" w:hAnsi="Wingdings" w:hint="default"/>
      </w:rPr>
    </w:lvl>
  </w:abstractNum>
  <w:abstractNum w:abstractNumId="1">
    <w:nsid w:val="06B16149"/>
    <w:multiLevelType w:val="hybridMultilevel"/>
    <w:tmpl w:val="858A7312"/>
    <w:lvl w:ilvl="0" w:tplc="E2ECF5F6">
      <w:start w:val="1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3A543C"/>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F904E8"/>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755A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094D41"/>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275F4E"/>
    <w:multiLevelType w:val="hybridMultilevel"/>
    <w:tmpl w:val="FABEF120"/>
    <w:lvl w:ilvl="0" w:tplc="E0EEC852">
      <w:start w:val="1"/>
      <w:numFmt w:val="bullet"/>
      <w:lvlText w:val=""/>
      <w:lvlJc w:val="left"/>
      <w:pPr>
        <w:tabs>
          <w:tab w:val="num" w:pos="720"/>
        </w:tabs>
        <w:ind w:left="720" w:hanging="360"/>
      </w:pPr>
      <w:rPr>
        <w:rFonts w:ascii="Wingdings" w:hAnsi="Wingdings" w:hint="default"/>
      </w:rPr>
    </w:lvl>
    <w:lvl w:ilvl="1" w:tplc="A56ED656" w:tentative="1">
      <w:start w:val="1"/>
      <w:numFmt w:val="bullet"/>
      <w:lvlText w:val=""/>
      <w:lvlJc w:val="left"/>
      <w:pPr>
        <w:tabs>
          <w:tab w:val="num" w:pos="1440"/>
        </w:tabs>
        <w:ind w:left="1440" w:hanging="360"/>
      </w:pPr>
      <w:rPr>
        <w:rFonts w:ascii="Wingdings" w:hAnsi="Wingdings" w:hint="default"/>
      </w:rPr>
    </w:lvl>
    <w:lvl w:ilvl="2" w:tplc="45DC8F26" w:tentative="1">
      <w:start w:val="1"/>
      <w:numFmt w:val="bullet"/>
      <w:lvlText w:val=""/>
      <w:lvlJc w:val="left"/>
      <w:pPr>
        <w:tabs>
          <w:tab w:val="num" w:pos="2160"/>
        </w:tabs>
        <w:ind w:left="2160" w:hanging="360"/>
      </w:pPr>
      <w:rPr>
        <w:rFonts w:ascii="Wingdings" w:hAnsi="Wingdings" w:hint="default"/>
      </w:rPr>
    </w:lvl>
    <w:lvl w:ilvl="3" w:tplc="0B4E2F8E" w:tentative="1">
      <w:start w:val="1"/>
      <w:numFmt w:val="bullet"/>
      <w:lvlText w:val=""/>
      <w:lvlJc w:val="left"/>
      <w:pPr>
        <w:tabs>
          <w:tab w:val="num" w:pos="2880"/>
        </w:tabs>
        <w:ind w:left="2880" w:hanging="360"/>
      </w:pPr>
      <w:rPr>
        <w:rFonts w:ascii="Wingdings" w:hAnsi="Wingdings" w:hint="default"/>
      </w:rPr>
    </w:lvl>
    <w:lvl w:ilvl="4" w:tplc="A620CB76" w:tentative="1">
      <w:start w:val="1"/>
      <w:numFmt w:val="bullet"/>
      <w:lvlText w:val=""/>
      <w:lvlJc w:val="left"/>
      <w:pPr>
        <w:tabs>
          <w:tab w:val="num" w:pos="3600"/>
        </w:tabs>
        <w:ind w:left="3600" w:hanging="360"/>
      </w:pPr>
      <w:rPr>
        <w:rFonts w:ascii="Wingdings" w:hAnsi="Wingdings" w:hint="default"/>
      </w:rPr>
    </w:lvl>
    <w:lvl w:ilvl="5" w:tplc="097AFE24" w:tentative="1">
      <w:start w:val="1"/>
      <w:numFmt w:val="bullet"/>
      <w:lvlText w:val=""/>
      <w:lvlJc w:val="left"/>
      <w:pPr>
        <w:tabs>
          <w:tab w:val="num" w:pos="4320"/>
        </w:tabs>
        <w:ind w:left="4320" w:hanging="360"/>
      </w:pPr>
      <w:rPr>
        <w:rFonts w:ascii="Wingdings" w:hAnsi="Wingdings" w:hint="default"/>
      </w:rPr>
    </w:lvl>
    <w:lvl w:ilvl="6" w:tplc="6C022AEC" w:tentative="1">
      <w:start w:val="1"/>
      <w:numFmt w:val="bullet"/>
      <w:lvlText w:val=""/>
      <w:lvlJc w:val="left"/>
      <w:pPr>
        <w:tabs>
          <w:tab w:val="num" w:pos="5040"/>
        </w:tabs>
        <w:ind w:left="5040" w:hanging="360"/>
      </w:pPr>
      <w:rPr>
        <w:rFonts w:ascii="Wingdings" w:hAnsi="Wingdings" w:hint="default"/>
      </w:rPr>
    </w:lvl>
    <w:lvl w:ilvl="7" w:tplc="F238D910" w:tentative="1">
      <w:start w:val="1"/>
      <w:numFmt w:val="bullet"/>
      <w:lvlText w:val=""/>
      <w:lvlJc w:val="left"/>
      <w:pPr>
        <w:tabs>
          <w:tab w:val="num" w:pos="5760"/>
        </w:tabs>
        <w:ind w:left="5760" w:hanging="360"/>
      </w:pPr>
      <w:rPr>
        <w:rFonts w:ascii="Wingdings" w:hAnsi="Wingdings" w:hint="default"/>
      </w:rPr>
    </w:lvl>
    <w:lvl w:ilvl="8" w:tplc="FA7CEADE" w:tentative="1">
      <w:start w:val="1"/>
      <w:numFmt w:val="bullet"/>
      <w:lvlText w:val=""/>
      <w:lvlJc w:val="left"/>
      <w:pPr>
        <w:tabs>
          <w:tab w:val="num" w:pos="6480"/>
        </w:tabs>
        <w:ind w:left="6480" w:hanging="360"/>
      </w:pPr>
      <w:rPr>
        <w:rFonts w:ascii="Wingdings" w:hAnsi="Wingdings" w:hint="default"/>
      </w:rPr>
    </w:lvl>
  </w:abstractNum>
  <w:abstractNum w:abstractNumId="7">
    <w:nsid w:val="1B4E2796"/>
    <w:multiLevelType w:val="hybridMultilevel"/>
    <w:tmpl w:val="FA2E7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8C3843"/>
    <w:multiLevelType w:val="hybridMultilevel"/>
    <w:tmpl w:val="6F78A738"/>
    <w:lvl w:ilvl="0" w:tplc="7794E6BA">
      <w:start w:val="1"/>
      <w:numFmt w:val="lowerLetter"/>
      <w:lvlText w:val="%1."/>
      <w:lvlJc w:val="left"/>
      <w:pPr>
        <w:tabs>
          <w:tab w:val="num" w:pos="1080"/>
        </w:tabs>
        <w:ind w:left="1080" w:hanging="360"/>
      </w:pPr>
      <w:rPr>
        <w:rFonts w:asciiTheme="minorHAnsi" w:eastAsiaTheme="minorHAnsi" w:hAnsiTheme="minorHAnsi" w:cstheme="minorBidi"/>
      </w:rPr>
    </w:lvl>
    <w:lvl w:ilvl="1" w:tplc="A448F48E">
      <w:start w:val="1"/>
      <w:numFmt w:val="bullet"/>
      <w:lvlText w:val=""/>
      <w:lvlJc w:val="left"/>
      <w:pPr>
        <w:tabs>
          <w:tab w:val="num" w:pos="1800"/>
        </w:tabs>
        <w:ind w:left="1800" w:hanging="360"/>
      </w:pPr>
      <w:rPr>
        <w:rFonts w:ascii="Wingdings" w:hAnsi="Wingdings" w:hint="default"/>
      </w:rPr>
    </w:lvl>
    <w:lvl w:ilvl="2" w:tplc="8D325C96" w:tentative="1">
      <w:start w:val="1"/>
      <w:numFmt w:val="bullet"/>
      <w:lvlText w:val=""/>
      <w:lvlJc w:val="left"/>
      <w:pPr>
        <w:tabs>
          <w:tab w:val="num" w:pos="2520"/>
        </w:tabs>
        <w:ind w:left="2520" w:hanging="360"/>
      </w:pPr>
      <w:rPr>
        <w:rFonts w:ascii="Wingdings" w:hAnsi="Wingdings" w:hint="default"/>
      </w:rPr>
    </w:lvl>
    <w:lvl w:ilvl="3" w:tplc="51524A70" w:tentative="1">
      <w:start w:val="1"/>
      <w:numFmt w:val="bullet"/>
      <w:lvlText w:val=""/>
      <w:lvlJc w:val="left"/>
      <w:pPr>
        <w:tabs>
          <w:tab w:val="num" w:pos="3240"/>
        </w:tabs>
        <w:ind w:left="3240" w:hanging="360"/>
      </w:pPr>
      <w:rPr>
        <w:rFonts w:ascii="Wingdings" w:hAnsi="Wingdings" w:hint="default"/>
      </w:rPr>
    </w:lvl>
    <w:lvl w:ilvl="4" w:tplc="25266CA2" w:tentative="1">
      <w:start w:val="1"/>
      <w:numFmt w:val="bullet"/>
      <w:lvlText w:val=""/>
      <w:lvlJc w:val="left"/>
      <w:pPr>
        <w:tabs>
          <w:tab w:val="num" w:pos="3960"/>
        </w:tabs>
        <w:ind w:left="3960" w:hanging="360"/>
      </w:pPr>
      <w:rPr>
        <w:rFonts w:ascii="Wingdings" w:hAnsi="Wingdings" w:hint="default"/>
      </w:rPr>
    </w:lvl>
    <w:lvl w:ilvl="5" w:tplc="E5D49C82" w:tentative="1">
      <w:start w:val="1"/>
      <w:numFmt w:val="bullet"/>
      <w:lvlText w:val=""/>
      <w:lvlJc w:val="left"/>
      <w:pPr>
        <w:tabs>
          <w:tab w:val="num" w:pos="4680"/>
        </w:tabs>
        <w:ind w:left="4680" w:hanging="360"/>
      </w:pPr>
      <w:rPr>
        <w:rFonts w:ascii="Wingdings" w:hAnsi="Wingdings" w:hint="default"/>
      </w:rPr>
    </w:lvl>
    <w:lvl w:ilvl="6" w:tplc="D77C551E" w:tentative="1">
      <w:start w:val="1"/>
      <w:numFmt w:val="bullet"/>
      <w:lvlText w:val=""/>
      <w:lvlJc w:val="left"/>
      <w:pPr>
        <w:tabs>
          <w:tab w:val="num" w:pos="5400"/>
        </w:tabs>
        <w:ind w:left="5400" w:hanging="360"/>
      </w:pPr>
      <w:rPr>
        <w:rFonts w:ascii="Wingdings" w:hAnsi="Wingdings" w:hint="default"/>
      </w:rPr>
    </w:lvl>
    <w:lvl w:ilvl="7" w:tplc="CBFC1776" w:tentative="1">
      <w:start w:val="1"/>
      <w:numFmt w:val="bullet"/>
      <w:lvlText w:val=""/>
      <w:lvlJc w:val="left"/>
      <w:pPr>
        <w:tabs>
          <w:tab w:val="num" w:pos="6120"/>
        </w:tabs>
        <w:ind w:left="6120" w:hanging="360"/>
      </w:pPr>
      <w:rPr>
        <w:rFonts w:ascii="Wingdings" w:hAnsi="Wingdings" w:hint="default"/>
      </w:rPr>
    </w:lvl>
    <w:lvl w:ilvl="8" w:tplc="815AE33E" w:tentative="1">
      <w:start w:val="1"/>
      <w:numFmt w:val="bullet"/>
      <w:lvlText w:val=""/>
      <w:lvlJc w:val="left"/>
      <w:pPr>
        <w:tabs>
          <w:tab w:val="num" w:pos="6840"/>
        </w:tabs>
        <w:ind w:left="6840" w:hanging="360"/>
      </w:pPr>
      <w:rPr>
        <w:rFonts w:ascii="Wingdings" w:hAnsi="Wingdings" w:hint="default"/>
      </w:rPr>
    </w:lvl>
  </w:abstractNum>
  <w:abstractNum w:abstractNumId="9">
    <w:nsid w:val="2A1072C0"/>
    <w:multiLevelType w:val="hybridMultilevel"/>
    <w:tmpl w:val="FA88F8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A9A0D5B"/>
    <w:multiLevelType w:val="hybridMultilevel"/>
    <w:tmpl w:val="E9E22E26"/>
    <w:lvl w:ilvl="0" w:tplc="2AA45156">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0F56501"/>
    <w:multiLevelType w:val="hybridMultilevel"/>
    <w:tmpl w:val="37D4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D92F30"/>
    <w:multiLevelType w:val="hybridMultilevel"/>
    <w:tmpl w:val="179E5082"/>
    <w:lvl w:ilvl="0" w:tplc="F63E6520">
      <w:start w:val="1"/>
      <w:numFmt w:val="bullet"/>
      <w:lvlText w:val=""/>
      <w:lvlJc w:val="left"/>
      <w:pPr>
        <w:tabs>
          <w:tab w:val="num" w:pos="720"/>
        </w:tabs>
        <w:ind w:left="720" w:hanging="360"/>
      </w:pPr>
      <w:rPr>
        <w:rFonts w:ascii="Wingdings" w:hAnsi="Wingdings" w:hint="default"/>
      </w:rPr>
    </w:lvl>
    <w:lvl w:ilvl="1" w:tplc="EFC84ECC" w:tentative="1">
      <w:start w:val="1"/>
      <w:numFmt w:val="bullet"/>
      <w:lvlText w:val=""/>
      <w:lvlJc w:val="left"/>
      <w:pPr>
        <w:tabs>
          <w:tab w:val="num" w:pos="1440"/>
        </w:tabs>
        <w:ind w:left="1440" w:hanging="360"/>
      </w:pPr>
      <w:rPr>
        <w:rFonts w:ascii="Wingdings" w:hAnsi="Wingdings" w:hint="default"/>
      </w:rPr>
    </w:lvl>
    <w:lvl w:ilvl="2" w:tplc="7C4AAC02" w:tentative="1">
      <w:start w:val="1"/>
      <w:numFmt w:val="bullet"/>
      <w:lvlText w:val=""/>
      <w:lvlJc w:val="left"/>
      <w:pPr>
        <w:tabs>
          <w:tab w:val="num" w:pos="2160"/>
        </w:tabs>
        <w:ind w:left="2160" w:hanging="360"/>
      </w:pPr>
      <w:rPr>
        <w:rFonts w:ascii="Wingdings" w:hAnsi="Wingdings" w:hint="default"/>
      </w:rPr>
    </w:lvl>
    <w:lvl w:ilvl="3" w:tplc="3CEE07BE" w:tentative="1">
      <w:start w:val="1"/>
      <w:numFmt w:val="bullet"/>
      <w:lvlText w:val=""/>
      <w:lvlJc w:val="left"/>
      <w:pPr>
        <w:tabs>
          <w:tab w:val="num" w:pos="2880"/>
        </w:tabs>
        <w:ind w:left="2880" w:hanging="360"/>
      </w:pPr>
      <w:rPr>
        <w:rFonts w:ascii="Wingdings" w:hAnsi="Wingdings" w:hint="default"/>
      </w:rPr>
    </w:lvl>
    <w:lvl w:ilvl="4" w:tplc="7D3E2DA4" w:tentative="1">
      <w:start w:val="1"/>
      <w:numFmt w:val="bullet"/>
      <w:lvlText w:val=""/>
      <w:lvlJc w:val="left"/>
      <w:pPr>
        <w:tabs>
          <w:tab w:val="num" w:pos="3600"/>
        </w:tabs>
        <w:ind w:left="3600" w:hanging="360"/>
      </w:pPr>
      <w:rPr>
        <w:rFonts w:ascii="Wingdings" w:hAnsi="Wingdings" w:hint="default"/>
      </w:rPr>
    </w:lvl>
    <w:lvl w:ilvl="5" w:tplc="73C4A13C" w:tentative="1">
      <w:start w:val="1"/>
      <w:numFmt w:val="bullet"/>
      <w:lvlText w:val=""/>
      <w:lvlJc w:val="left"/>
      <w:pPr>
        <w:tabs>
          <w:tab w:val="num" w:pos="4320"/>
        </w:tabs>
        <w:ind w:left="4320" w:hanging="360"/>
      </w:pPr>
      <w:rPr>
        <w:rFonts w:ascii="Wingdings" w:hAnsi="Wingdings" w:hint="default"/>
      </w:rPr>
    </w:lvl>
    <w:lvl w:ilvl="6" w:tplc="E71E049C" w:tentative="1">
      <w:start w:val="1"/>
      <w:numFmt w:val="bullet"/>
      <w:lvlText w:val=""/>
      <w:lvlJc w:val="left"/>
      <w:pPr>
        <w:tabs>
          <w:tab w:val="num" w:pos="5040"/>
        </w:tabs>
        <w:ind w:left="5040" w:hanging="360"/>
      </w:pPr>
      <w:rPr>
        <w:rFonts w:ascii="Wingdings" w:hAnsi="Wingdings" w:hint="default"/>
      </w:rPr>
    </w:lvl>
    <w:lvl w:ilvl="7" w:tplc="2CB0C0AA" w:tentative="1">
      <w:start w:val="1"/>
      <w:numFmt w:val="bullet"/>
      <w:lvlText w:val=""/>
      <w:lvlJc w:val="left"/>
      <w:pPr>
        <w:tabs>
          <w:tab w:val="num" w:pos="5760"/>
        </w:tabs>
        <w:ind w:left="5760" w:hanging="360"/>
      </w:pPr>
      <w:rPr>
        <w:rFonts w:ascii="Wingdings" w:hAnsi="Wingdings" w:hint="default"/>
      </w:rPr>
    </w:lvl>
    <w:lvl w:ilvl="8" w:tplc="BDFA959E" w:tentative="1">
      <w:start w:val="1"/>
      <w:numFmt w:val="bullet"/>
      <w:lvlText w:val=""/>
      <w:lvlJc w:val="left"/>
      <w:pPr>
        <w:tabs>
          <w:tab w:val="num" w:pos="6480"/>
        </w:tabs>
        <w:ind w:left="6480" w:hanging="360"/>
      </w:pPr>
      <w:rPr>
        <w:rFonts w:ascii="Wingdings" w:hAnsi="Wingdings" w:hint="default"/>
      </w:rPr>
    </w:lvl>
  </w:abstractNum>
  <w:abstractNum w:abstractNumId="13">
    <w:nsid w:val="4095563A"/>
    <w:multiLevelType w:val="multilevel"/>
    <w:tmpl w:val="6D06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2796B02"/>
    <w:multiLevelType w:val="hybridMultilevel"/>
    <w:tmpl w:val="E38E7B84"/>
    <w:lvl w:ilvl="0" w:tplc="1D2098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29A5648"/>
    <w:multiLevelType w:val="hybridMultilevel"/>
    <w:tmpl w:val="A90E0EB8"/>
    <w:lvl w:ilvl="0" w:tplc="2E4C9BF6">
      <w:start w:val="1"/>
      <w:numFmt w:val="bullet"/>
      <w:lvlText w:val=""/>
      <w:lvlJc w:val="left"/>
      <w:pPr>
        <w:tabs>
          <w:tab w:val="num" w:pos="720"/>
        </w:tabs>
        <w:ind w:left="720" w:hanging="360"/>
      </w:pPr>
      <w:rPr>
        <w:rFonts w:ascii="Wingdings" w:hAnsi="Wingdings" w:hint="default"/>
      </w:rPr>
    </w:lvl>
    <w:lvl w:ilvl="1" w:tplc="DC4CCB5C" w:tentative="1">
      <w:start w:val="1"/>
      <w:numFmt w:val="bullet"/>
      <w:lvlText w:val=""/>
      <w:lvlJc w:val="left"/>
      <w:pPr>
        <w:tabs>
          <w:tab w:val="num" w:pos="1440"/>
        </w:tabs>
        <w:ind w:left="1440" w:hanging="360"/>
      </w:pPr>
      <w:rPr>
        <w:rFonts w:ascii="Wingdings" w:hAnsi="Wingdings" w:hint="default"/>
      </w:rPr>
    </w:lvl>
    <w:lvl w:ilvl="2" w:tplc="1E6C819E" w:tentative="1">
      <w:start w:val="1"/>
      <w:numFmt w:val="bullet"/>
      <w:lvlText w:val=""/>
      <w:lvlJc w:val="left"/>
      <w:pPr>
        <w:tabs>
          <w:tab w:val="num" w:pos="2160"/>
        </w:tabs>
        <w:ind w:left="2160" w:hanging="360"/>
      </w:pPr>
      <w:rPr>
        <w:rFonts w:ascii="Wingdings" w:hAnsi="Wingdings" w:hint="default"/>
      </w:rPr>
    </w:lvl>
    <w:lvl w:ilvl="3" w:tplc="FDCE7C00" w:tentative="1">
      <w:start w:val="1"/>
      <w:numFmt w:val="bullet"/>
      <w:lvlText w:val=""/>
      <w:lvlJc w:val="left"/>
      <w:pPr>
        <w:tabs>
          <w:tab w:val="num" w:pos="2880"/>
        </w:tabs>
        <w:ind w:left="2880" w:hanging="360"/>
      </w:pPr>
      <w:rPr>
        <w:rFonts w:ascii="Wingdings" w:hAnsi="Wingdings" w:hint="default"/>
      </w:rPr>
    </w:lvl>
    <w:lvl w:ilvl="4" w:tplc="7354F134" w:tentative="1">
      <w:start w:val="1"/>
      <w:numFmt w:val="bullet"/>
      <w:lvlText w:val=""/>
      <w:lvlJc w:val="left"/>
      <w:pPr>
        <w:tabs>
          <w:tab w:val="num" w:pos="3600"/>
        </w:tabs>
        <w:ind w:left="3600" w:hanging="360"/>
      </w:pPr>
      <w:rPr>
        <w:rFonts w:ascii="Wingdings" w:hAnsi="Wingdings" w:hint="default"/>
      </w:rPr>
    </w:lvl>
    <w:lvl w:ilvl="5" w:tplc="01EAC544" w:tentative="1">
      <w:start w:val="1"/>
      <w:numFmt w:val="bullet"/>
      <w:lvlText w:val=""/>
      <w:lvlJc w:val="left"/>
      <w:pPr>
        <w:tabs>
          <w:tab w:val="num" w:pos="4320"/>
        </w:tabs>
        <w:ind w:left="4320" w:hanging="360"/>
      </w:pPr>
      <w:rPr>
        <w:rFonts w:ascii="Wingdings" w:hAnsi="Wingdings" w:hint="default"/>
      </w:rPr>
    </w:lvl>
    <w:lvl w:ilvl="6" w:tplc="3514B85C" w:tentative="1">
      <w:start w:val="1"/>
      <w:numFmt w:val="bullet"/>
      <w:lvlText w:val=""/>
      <w:lvlJc w:val="left"/>
      <w:pPr>
        <w:tabs>
          <w:tab w:val="num" w:pos="5040"/>
        </w:tabs>
        <w:ind w:left="5040" w:hanging="360"/>
      </w:pPr>
      <w:rPr>
        <w:rFonts w:ascii="Wingdings" w:hAnsi="Wingdings" w:hint="default"/>
      </w:rPr>
    </w:lvl>
    <w:lvl w:ilvl="7" w:tplc="4FB8B96E" w:tentative="1">
      <w:start w:val="1"/>
      <w:numFmt w:val="bullet"/>
      <w:lvlText w:val=""/>
      <w:lvlJc w:val="left"/>
      <w:pPr>
        <w:tabs>
          <w:tab w:val="num" w:pos="5760"/>
        </w:tabs>
        <w:ind w:left="5760" w:hanging="360"/>
      </w:pPr>
      <w:rPr>
        <w:rFonts w:ascii="Wingdings" w:hAnsi="Wingdings" w:hint="default"/>
      </w:rPr>
    </w:lvl>
    <w:lvl w:ilvl="8" w:tplc="4A285DA2" w:tentative="1">
      <w:start w:val="1"/>
      <w:numFmt w:val="bullet"/>
      <w:lvlText w:val=""/>
      <w:lvlJc w:val="left"/>
      <w:pPr>
        <w:tabs>
          <w:tab w:val="num" w:pos="6480"/>
        </w:tabs>
        <w:ind w:left="6480" w:hanging="360"/>
      </w:pPr>
      <w:rPr>
        <w:rFonts w:ascii="Wingdings" w:hAnsi="Wingdings" w:hint="default"/>
      </w:rPr>
    </w:lvl>
  </w:abstractNum>
  <w:abstractNum w:abstractNumId="16">
    <w:nsid w:val="4E1E09F9"/>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1033F9"/>
    <w:multiLevelType w:val="multilevel"/>
    <w:tmpl w:val="1896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7E95AB4"/>
    <w:multiLevelType w:val="hybridMultilevel"/>
    <w:tmpl w:val="F354A596"/>
    <w:lvl w:ilvl="0" w:tplc="F62CA5F6">
      <w:start w:val="1"/>
      <w:numFmt w:val="bullet"/>
      <w:lvlText w:val="•"/>
      <w:lvlJc w:val="left"/>
      <w:pPr>
        <w:tabs>
          <w:tab w:val="num" w:pos="720"/>
        </w:tabs>
        <w:ind w:left="720" w:hanging="360"/>
      </w:pPr>
      <w:rPr>
        <w:rFonts w:ascii="Times New Roman" w:hAnsi="Times New Roman" w:hint="default"/>
      </w:rPr>
    </w:lvl>
    <w:lvl w:ilvl="1" w:tplc="3DB005F2">
      <w:start w:val="2519"/>
      <w:numFmt w:val="bullet"/>
      <w:lvlText w:val="•"/>
      <w:lvlJc w:val="left"/>
      <w:pPr>
        <w:tabs>
          <w:tab w:val="num" w:pos="1440"/>
        </w:tabs>
        <w:ind w:left="1440" w:hanging="360"/>
      </w:pPr>
      <w:rPr>
        <w:rFonts w:ascii="Times New Roman" w:hAnsi="Times New Roman" w:hint="default"/>
      </w:rPr>
    </w:lvl>
    <w:lvl w:ilvl="2" w:tplc="8A8A3A0A">
      <w:start w:val="1"/>
      <w:numFmt w:val="bullet"/>
      <w:lvlText w:val="•"/>
      <w:lvlJc w:val="left"/>
      <w:pPr>
        <w:tabs>
          <w:tab w:val="num" w:pos="2160"/>
        </w:tabs>
        <w:ind w:left="2160" w:hanging="360"/>
      </w:pPr>
      <w:rPr>
        <w:rFonts w:ascii="Times New Roman" w:hAnsi="Times New Roman" w:hint="default"/>
      </w:rPr>
    </w:lvl>
    <w:lvl w:ilvl="3" w:tplc="1E621C86" w:tentative="1">
      <w:start w:val="1"/>
      <w:numFmt w:val="bullet"/>
      <w:lvlText w:val="•"/>
      <w:lvlJc w:val="left"/>
      <w:pPr>
        <w:tabs>
          <w:tab w:val="num" w:pos="2880"/>
        </w:tabs>
        <w:ind w:left="2880" w:hanging="360"/>
      </w:pPr>
      <w:rPr>
        <w:rFonts w:ascii="Times New Roman" w:hAnsi="Times New Roman" w:hint="default"/>
      </w:rPr>
    </w:lvl>
    <w:lvl w:ilvl="4" w:tplc="BC42A976" w:tentative="1">
      <w:start w:val="1"/>
      <w:numFmt w:val="bullet"/>
      <w:lvlText w:val="•"/>
      <w:lvlJc w:val="left"/>
      <w:pPr>
        <w:tabs>
          <w:tab w:val="num" w:pos="3600"/>
        </w:tabs>
        <w:ind w:left="3600" w:hanging="360"/>
      </w:pPr>
      <w:rPr>
        <w:rFonts w:ascii="Times New Roman" w:hAnsi="Times New Roman" w:hint="default"/>
      </w:rPr>
    </w:lvl>
    <w:lvl w:ilvl="5" w:tplc="7F567240" w:tentative="1">
      <w:start w:val="1"/>
      <w:numFmt w:val="bullet"/>
      <w:lvlText w:val="•"/>
      <w:lvlJc w:val="left"/>
      <w:pPr>
        <w:tabs>
          <w:tab w:val="num" w:pos="4320"/>
        </w:tabs>
        <w:ind w:left="4320" w:hanging="360"/>
      </w:pPr>
      <w:rPr>
        <w:rFonts w:ascii="Times New Roman" w:hAnsi="Times New Roman" w:hint="default"/>
      </w:rPr>
    </w:lvl>
    <w:lvl w:ilvl="6" w:tplc="70FA9288" w:tentative="1">
      <w:start w:val="1"/>
      <w:numFmt w:val="bullet"/>
      <w:lvlText w:val="•"/>
      <w:lvlJc w:val="left"/>
      <w:pPr>
        <w:tabs>
          <w:tab w:val="num" w:pos="5040"/>
        </w:tabs>
        <w:ind w:left="5040" w:hanging="360"/>
      </w:pPr>
      <w:rPr>
        <w:rFonts w:ascii="Times New Roman" w:hAnsi="Times New Roman" w:hint="default"/>
      </w:rPr>
    </w:lvl>
    <w:lvl w:ilvl="7" w:tplc="E1F8ADA2" w:tentative="1">
      <w:start w:val="1"/>
      <w:numFmt w:val="bullet"/>
      <w:lvlText w:val="•"/>
      <w:lvlJc w:val="left"/>
      <w:pPr>
        <w:tabs>
          <w:tab w:val="num" w:pos="5760"/>
        </w:tabs>
        <w:ind w:left="5760" w:hanging="360"/>
      </w:pPr>
      <w:rPr>
        <w:rFonts w:ascii="Times New Roman" w:hAnsi="Times New Roman" w:hint="default"/>
      </w:rPr>
    </w:lvl>
    <w:lvl w:ilvl="8" w:tplc="B9C683AC" w:tentative="1">
      <w:start w:val="1"/>
      <w:numFmt w:val="bullet"/>
      <w:lvlText w:val="•"/>
      <w:lvlJc w:val="left"/>
      <w:pPr>
        <w:tabs>
          <w:tab w:val="num" w:pos="6480"/>
        </w:tabs>
        <w:ind w:left="6480" w:hanging="360"/>
      </w:pPr>
      <w:rPr>
        <w:rFonts w:ascii="Times New Roman" w:hAnsi="Times New Roman" w:hint="default"/>
      </w:rPr>
    </w:lvl>
  </w:abstractNum>
  <w:abstractNum w:abstractNumId="19">
    <w:nsid w:val="6E494270"/>
    <w:multiLevelType w:val="hybridMultilevel"/>
    <w:tmpl w:val="EBBACFD8"/>
    <w:lvl w:ilvl="0" w:tplc="87741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7E7282F"/>
    <w:multiLevelType w:val="hybridMultilevel"/>
    <w:tmpl w:val="03AA11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9566BB"/>
    <w:multiLevelType w:val="hybridMultilevel"/>
    <w:tmpl w:val="A886A41A"/>
    <w:lvl w:ilvl="0" w:tplc="04B63814">
      <w:start w:val="1"/>
      <w:numFmt w:val="bullet"/>
      <w:lvlText w:val=""/>
      <w:lvlJc w:val="left"/>
      <w:pPr>
        <w:tabs>
          <w:tab w:val="num" w:pos="720"/>
        </w:tabs>
        <w:ind w:left="720" w:hanging="360"/>
      </w:pPr>
      <w:rPr>
        <w:rFonts w:ascii="Wingdings" w:hAnsi="Wingdings" w:hint="default"/>
      </w:rPr>
    </w:lvl>
    <w:lvl w:ilvl="1" w:tplc="E7380C96">
      <w:numFmt w:val="bullet"/>
      <w:lvlText w:val=""/>
      <w:lvlJc w:val="left"/>
      <w:pPr>
        <w:tabs>
          <w:tab w:val="num" w:pos="1440"/>
        </w:tabs>
        <w:ind w:left="1440" w:hanging="360"/>
      </w:pPr>
      <w:rPr>
        <w:rFonts w:ascii="Wingdings" w:hAnsi="Wingdings" w:hint="default"/>
      </w:rPr>
    </w:lvl>
    <w:lvl w:ilvl="2" w:tplc="58949FE6" w:tentative="1">
      <w:start w:val="1"/>
      <w:numFmt w:val="bullet"/>
      <w:lvlText w:val=""/>
      <w:lvlJc w:val="left"/>
      <w:pPr>
        <w:tabs>
          <w:tab w:val="num" w:pos="2160"/>
        </w:tabs>
        <w:ind w:left="2160" w:hanging="360"/>
      </w:pPr>
      <w:rPr>
        <w:rFonts w:ascii="Wingdings" w:hAnsi="Wingdings" w:hint="default"/>
      </w:rPr>
    </w:lvl>
    <w:lvl w:ilvl="3" w:tplc="AE2C81A6" w:tentative="1">
      <w:start w:val="1"/>
      <w:numFmt w:val="bullet"/>
      <w:lvlText w:val=""/>
      <w:lvlJc w:val="left"/>
      <w:pPr>
        <w:tabs>
          <w:tab w:val="num" w:pos="2880"/>
        </w:tabs>
        <w:ind w:left="2880" w:hanging="360"/>
      </w:pPr>
      <w:rPr>
        <w:rFonts w:ascii="Wingdings" w:hAnsi="Wingdings" w:hint="default"/>
      </w:rPr>
    </w:lvl>
    <w:lvl w:ilvl="4" w:tplc="30DCF6E8" w:tentative="1">
      <w:start w:val="1"/>
      <w:numFmt w:val="bullet"/>
      <w:lvlText w:val=""/>
      <w:lvlJc w:val="left"/>
      <w:pPr>
        <w:tabs>
          <w:tab w:val="num" w:pos="3600"/>
        </w:tabs>
        <w:ind w:left="3600" w:hanging="360"/>
      </w:pPr>
      <w:rPr>
        <w:rFonts w:ascii="Wingdings" w:hAnsi="Wingdings" w:hint="default"/>
      </w:rPr>
    </w:lvl>
    <w:lvl w:ilvl="5" w:tplc="B33A2B34" w:tentative="1">
      <w:start w:val="1"/>
      <w:numFmt w:val="bullet"/>
      <w:lvlText w:val=""/>
      <w:lvlJc w:val="left"/>
      <w:pPr>
        <w:tabs>
          <w:tab w:val="num" w:pos="4320"/>
        </w:tabs>
        <w:ind w:left="4320" w:hanging="360"/>
      </w:pPr>
      <w:rPr>
        <w:rFonts w:ascii="Wingdings" w:hAnsi="Wingdings" w:hint="default"/>
      </w:rPr>
    </w:lvl>
    <w:lvl w:ilvl="6" w:tplc="BC1E4E14" w:tentative="1">
      <w:start w:val="1"/>
      <w:numFmt w:val="bullet"/>
      <w:lvlText w:val=""/>
      <w:lvlJc w:val="left"/>
      <w:pPr>
        <w:tabs>
          <w:tab w:val="num" w:pos="5040"/>
        </w:tabs>
        <w:ind w:left="5040" w:hanging="360"/>
      </w:pPr>
      <w:rPr>
        <w:rFonts w:ascii="Wingdings" w:hAnsi="Wingdings" w:hint="default"/>
      </w:rPr>
    </w:lvl>
    <w:lvl w:ilvl="7" w:tplc="ABA45938" w:tentative="1">
      <w:start w:val="1"/>
      <w:numFmt w:val="bullet"/>
      <w:lvlText w:val=""/>
      <w:lvlJc w:val="left"/>
      <w:pPr>
        <w:tabs>
          <w:tab w:val="num" w:pos="5760"/>
        </w:tabs>
        <w:ind w:left="5760" w:hanging="360"/>
      </w:pPr>
      <w:rPr>
        <w:rFonts w:ascii="Wingdings" w:hAnsi="Wingdings" w:hint="default"/>
      </w:rPr>
    </w:lvl>
    <w:lvl w:ilvl="8" w:tplc="32266A1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9"/>
  </w:num>
  <w:num w:numId="3">
    <w:abstractNumId w:val="20"/>
  </w:num>
  <w:num w:numId="4">
    <w:abstractNumId w:val="19"/>
  </w:num>
  <w:num w:numId="5">
    <w:abstractNumId w:val="10"/>
  </w:num>
  <w:num w:numId="6">
    <w:abstractNumId w:val="18"/>
  </w:num>
  <w:num w:numId="7">
    <w:abstractNumId w:val="5"/>
  </w:num>
  <w:num w:numId="8">
    <w:abstractNumId w:val="7"/>
  </w:num>
  <w:num w:numId="9">
    <w:abstractNumId w:val="13"/>
  </w:num>
  <w:num w:numId="10">
    <w:abstractNumId w:val="17"/>
  </w:num>
  <w:num w:numId="11">
    <w:abstractNumId w:val="11"/>
  </w:num>
  <w:num w:numId="12">
    <w:abstractNumId w:val="12"/>
  </w:num>
  <w:num w:numId="13">
    <w:abstractNumId w:val="0"/>
  </w:num>
  <w:num w:numId="14">
    <w:abstractNumId w:val="15"/>
  </w:num>
  <w:num w:numId="15">
    <w:abstractNumId w:val="8"/>
  </w:num>
  <w:num w:numId="16">
    <w:abstractNumId w:val="21"/>
  </w:num>
  <w:num w:numId="17">
    <w:abstractNumId w:val="14"/>
  </w:num>
  <w:num w:numId="18">
    <w:abstractNumId w:val="16"/>
  </w:num>
  <w:num w:numId="19">
    <w:abstractNumId w:val="6"/>
  </w:num>
  <w:num w:numId="20">
    <w:abstractNumId w:val="2"/>
  </w:num>
  <w:num w:numId="21">
    <w:abstractNumId w:val="3"/>
  </w:num>
  <w:num w:numId="2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vid Lash">
    <w15:presenceInfo w15:providerId="None" w15:userId="David La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054"/>
    <w:rsid w:val="0000058D"/>
    <w:rsid w:val="00022054"/>
    <w:rsid w:val="00037AD6"/>
    <w:rsid w:val="00047558"/>
    <w:rsid w:val="00085993"/>
    <w:rsid w:val="000935AA"/>
    <w:rsid w:val="001A71EB"/>
    <w:rsid w:val="0023204F"/>
    <w:rsid w:val="002D5C33"/>
    <w:rsid w:val="00304B76"/>
    <w:rsid w:val="0035509E"/>
    <w:rsid w:val="003F6B25"/>
    <w:rsid w:val="004013C6"/>
    <w:rsid w:val="00423F60"/>
    <w:rsid w:val="0044738D"/>
    <w:rsid w:val="00464AB4"/>
    <w:rsid w:val="00483EFE"/>
    <w:rsid w:val="00486733"/>
    <w:rsid w:val="00497B20"/>
    <w:rsid w:val="004C7764"/>
    <w:rsid w:val="004D0E5A"/>
    <w:rsid w:val="00565899"/>
    <w:rsid w:val="005C67F2"/>
    <w:rsid w:val="005F6083"/>
    <w:rsid w:val="00652B22"/>
    <w:rsid w:val="0068436D"/>
    <w:rsid w:val="00700E19"/>
    <w:rsid w:val="0070440F"/>
    <w:rsid w:val="00786437"/>
    <w:rsid w:val="00822660"/>
    <w:rsid w:val="00891A27"/>
    <w:rsid w:val="008F6317"/>
    <w:rsid w:val="00961A07"/>
    <w:rsid w:val="00962FC5"/>
    <w:rsid w:val="009837B5"/>
    <w:rsid w:val="00983CE4"/>
    <w:rsid w:val="009E3918"/>
    <w:rsid w:val="00A224E5"/>
    <w:rsid w:val="00A30704"/>
    <w:rsid w:val="00A51FC6"/>
    <w:rsid w:val="00A71111"/>
    <w:rsid w:val="00AC0303"/>
    <w:rsid w:val="00AE0D14"/>
    <w:rsid w:val="00AF0FC0"/>
    <w:rsid w:val="00B07B21"/>
    <w:rsid w:val="00B17A06"/>
    <w:rsid w:val="00B45C96"/>
    <w:rsid w:val="00B72C1E"/>
    <w:rsid w:val="00B76376"/>
    <w:rsid w:val="00BB3E48"/>
    <w:rsid w:val="00BB3EDA"/>
    <w:rsid w:val="00BD2ABF"/>
    <w:rsid w:val="00BE6D1B"/>
    <w:rsid w:val="00C12B0C"/>
    <w:rsid w:val="00C7773F"/>
    <w:rsid w:val="00CB4F36"/>
    <w:rsid w:val="00D1500A"/>
    <w:rsid w:val="00D5276D"/>
    <w:rsid w:val="00D7479B"/>
    <w:rsid w:val="00D92B65"/>
    <w:rsid w:val="00DD1A08"/>
    <w:rsid w:val="00DE1CF3"/>
    <w:rsid w:val="00E0407D"/>
    <w:rsid w:val="00E1310B"/>
    <w:rsid w:val="00EB1F66"/>
    <w:rsid w:val="00EE7C86"/>
    <w:rsid w:val="00F136FB"/>
    <w:rsid w:val="00F2547C"/>
    <w:rsid w:val="00F31CBB"/>
    <w:rsid w:val="00F707B1"/>
    <w:rsid w:val="00F72B90"/>
    <w:rsid w:val="00FA64F1"/>
    <w:rsid w:val="00FB0877"/>
    <w:rsid w:val="00FF56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14A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51F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FC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24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qFormat/>
    <w:rsid w:val="00A224E5"/>
    <w:pPr>
      <w:keepNext/>
      <w:tabs>
        <w:tab w:val="left" w:pos="720"/>
      </w:tabs>
      <w:spacing w:before="200" w:after="100" w:line="300" w:lineRule="exact"/>
      <w:ind w:left="180"/>
      <w:outlineLvl w:val="1"/>
    </w:pPr>
    <w:rPr>
      <w:rFonts w:ascii="Arial Bold" w:eastAsia="Times New Roman" w:hAnsi="Arial Bold" w:cs="Times New Roman"/>
      <w:b/>
    </w:rPr>
  </w:style>
  <w:style w:type="paragraph" w:styleId="Heading3">
    <w:name w:val="heading 3"/>
    <w:basedOn w:val="Normal"/>
    <w:next w:val="Normal"/>
    <w:link w:val="Heading3Char"/>
    <w:uiPriority w:val="9"/>
    <w:semiHidden/>
    <w:unhideWhenUsed/>
    <w:qFormat/>
    <w:rsid w:val="00F31CB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83CE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2054"/>
    <w:pPr>
      <w:ind w:left="720"/>
      <w:contextualSpacing/>
    </w:pPr>
  </w:style>
  <w:style w:type="table" w:styleId="TableGrid">
    <w:name w:val="Table Grid"/>
    <w:basedOn w:val="TableNormal"/>
    <w:uiPriority w:val="39"/>
    <w:rsid w:val="009837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0">
    <w:name w:val="Normal 0/0"/>
    <w:basedOn w:val="Normal"/>
    <w:rsid w:val="00A224E5"/>
    <w:pPr>
      <w:spacing w:after="0" w:line="300" w:lineRule="exact"/>
    </w:pPr>
    <w:rPr>
      <w:rFonts w:ascii="Arial" w:eastAsia="Times New Roman" w:hAnsi="Arial" w:cs="Times New Roman"/>
      <w:sz w:val="20"/>
      <w:szCs w:val="24"/>
    </w:rPr>
  </w:style>
  <w:style w:type="character" w:customStyle="1" w:styleId="Heading2Char">
    <w:name w:val="Heading 2 Char"/>
    <w:basedOn w:val="DefaultParagraphFont"/>
    <w:link w:val="Heading2"/>
    <w:rsid w:val="00A224E5"/>
    <w:rPr>
      <w:rFonts w:ascii="Arial Bold" w:eastAsia="Times New Roman" w:hAnsi="Arial Bold" w:cs="Times New Roman"/>
      <w:b/>
    </w:rPr>
  </w:style>
  <w:style w:type="character" w:customStyle="1" w:styleId="Heading1Char">
    <w:name w:val="Heading 1 Char"/>
    <w:basedOn w:val="DefaultParagraphFont"/>
    <w:link w:val="Heading1"/>
    <w:uiPriority w:val="9"/>
    <w:rsid w:val="00A224E5"/>
    <w:rPr>
      <w:rFonts w:asciiTheme="majorHAnsi" w:eastAsiaTheme="majorEastAsia" w:hAnsiTheme="majorHAnsi" w:cstheme="majorBidi"/>
      <w:color w:val="2E74B5" w:themeColor="accent1" w:themeShade="BF"/>
      <w:sz w:val="32"/>
      <w:szCs w:val="32"/>
    </w:rPr>
  </w:style>
  <w:style w:type="paragraph" w:customStyle="1" w:styleId="TableText">
    <w:name w:val="Table Text"/>
    <w:basedOn w:val="Normal"/>
    <w:rsid w:val="00A224E5"/>
    <w:pPr>
      <w:spacing w:after="0" w:line="220" w:lineRule="exact"/>
    </w:pPr>
    <w:rPr>
      <w:rFonts w:ascii="Arial" w:eastAsia="Times New Roman" w:hAnsi="Arial" w:cs="Times New Roman"/>
      <w:sz w:val="18"/>
      <w:szCs w:val="24"/>
    </w:rPr>
  </w:style>
  <w:style w:type="paragraph" w:styleId="BodyTextIndent">
    <w:name w:val="Body Text Indent"/>
    <w:basedOn w:val="Normal"/>
    <w:link w:val="BodyTextIndentChar"/>
    <w:rsid w:val="00047558"/>
    <w:pPr>
      <w:spacing w:after="200" w:line="300" w:lineRule="exact"/>
      <w:ind w:left="720"/>
    </w:pPr>
    <w:rPr>
      <w:rFonts w:ascii="Arial" w:eastAsia="Times New Roman" w:hAnsi="Arial" w:cs="Times New Roman"/>
      <w:sz w:val="20"/>
      <w:szCs w:val="24"/>
    </w:rPr>
  </w:style>
  <w:style w:type="character" w:customStyle="1" w:styleId="BodyTextIndentChar">
    <w:name w:val="Body Text Indent Char"/>
    <w:basedOn w:val="DefaultParagraphFont"/>
    <w:link w:val="BodyTextIndent"/>
    <w:rsid w:val="00047558"/>
    <w:rPr>
      <w:rFonts w:ascii="Arial" w:eastAsia="Times New Roman" w:hAnsi="Arial" w:cs="Times New Roman"/>
      <w:sz w:val="20"/>
      <w:szCs w:val="24"/>
    </w:rPr>
  </w:style>
  <w:style w:type="character" w:customStyle="1" w:styleId="Heading3Char">
    <w:name w:val="Heading 3 Char"/>
    <w:basedOn w:val="DefaultParagraphFont"/>
    <w:link w:val="Heading3"/>
    <w:uiPriority w:val="9"/>
    <w:semiHidden/>
    <w:rsid w:val="00F31CB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1C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0704"/>
    <w:rPr>
      <w:color w:val="0000FF"/>
      <w:u w:val="single"/>
    </w:rPr>
  </w:style>
  <w:style w:type="character" w:styleId="Strong">
    <w:name w:val="Strong"/>
    <w:basedOn w:val="DefaultParagraphFont"/>
    <w:uiPriority w:val="22"/>
    <w:qFormat/>
    <w:rsid w:val="00983CE4"/>
    <w:rPr>
      <w:b/>
      <w:bCs/>
    </w:rPr>
  </w:style>
  <w:style w:type="character" w:customStyle="1" w:styleId="Heading4Char">
    <w:name w:val="Heading 4 Char"/>
    <w:basedOn w:val="DefaultParagraphFont"/>
    <w:link w:val="Heading4"/>
    <w:uiPriority w:val="9"/>
    <w:semiHidden/>
    <w:rsid w:val="00983CE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51FC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51FC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694976">
      <w:bodyDiv w:val="1"/>
      <w:marLeft w:val="0"/>
      <w:marRight w:val="0"/>
      <w:marTop w:val="0"/>
      <w:marBottom w:val="0"/>
      <w:divBdr>
        <w:top w:val="none" w:sz="0" w:space="0" w:color="auto"/>
        <w:left w:val="none" w:sz="0" w:space="0" w:color="auto"/>
        <w:bottom w:val="none" w:sz="0" w:space="0" w:color="auto"/>
        <w:right w:val="none" w:sz="0" w:space="0" w:color="auto"/>
      </w:divBdr>
    </w:div>
    <w:div w:id="556403754">
      <w:bodyDiv w:val="1"/>
      <w:marLeft w:val="0"/>
      <w:marRight w:val="0"/>
      <w:marTop w:val="0"/>
      <w:marBottom w:val="0"/>
      <w:divBdr>
        <w:top w:val="none" w:sz="0" w:space="0" w:color="auto"/>
        <w:left w:val="none" w:sz="0" w:space="0" w:color="auto"/>
        <w:bottom w:val="none" w:sz="0" w:space="0" w:color="auto"/>
        <w:right w:val="none" w:sz="0" w:space="0" w:color="auto"/>
      </w:divBdr>
      <w:divsChild>
        <w:div w:id="218250751">
          <w:marLeft w:val="288"/>
          <w:marRight w:val="0"/>
          <w:marTop w:val="0"/>
          <w:marBottom w:val="0"/>
          <w:divBdr>
            <w:top w:val="none" w:sz="0" w:space="0" w:color="auto"/>
            <w:left w:val="none" w:sz="0" w:space="0" w:color="auto"/>
            <w:bottom w:val="none" w:sz="0" w:space="0" w:color="auto"/>
            <w:right w:val="none" w:sz="0" w:space="0" w:color="auto"/>
          </w:divBdr>
        </w:div>
        <w:div w:id="295531222">
          <w:marLeft w:val="288"/>
          <w:marRight w:val="0"/>
          <w:marTop w:val="0"/>
          <w:marBottom w:val="0"/>
          <w:divBdr>
            <w:top w:val="none" w:sz="0" w:space="0" w:color="auto"/>
            <w:left w:val="none" w:sz="0" w:space="0" w:color="auto"/>
            <w:bottom w:val="none" w:sz="0" w:space="0" w:color="auto"/>
            <w:right w:val="none" w:sz="0" w:space="0" w:color="auto"/>
          </w:divBdr>
        </w:div>
        <w:div w:id="71507734">
          <w:marLeft w:val="922"/>
          <w:marRight w:val="0"/>
          <w:marTop w:val="0"/>
          <w:marBottom w:val="0"/>
          <w:divBdr>
            <w:top w:val="none" w:sz="0" w:space="0" w:color="auto"/>
            <w:left w:val="none" w:sz="0" w:space="0" w:color="auto"/>
            <w:bottom w:val="none" w:sz="0" w:space="0" w:color="auto"/>
            <w:right w:val="none" w:sz="0" w:space="0" w:color="auto"/>
          </w:divBdr>
        </w:div>
        <w:div w:id="102918753">
          <w:marLeft w:val="922"/>
          <w:marRight w:val="0"/>
          <w:marTop w:val="0"/>
          <w:marBottom w:val="0"/>
          <w:divBdr>
            <w:top w:val="none" w:sz="0" w:space="0" w:color="auto"/>
            <w:left w:val="none" w:sz="0" w:space="0" w:color="auto"/>
            <w:bottom w:val="none" w:sz="0" w:space="0" w:color="auto"/>
            <w:right w:val="none" w:sz="0" w:space="0" w:color="auto"/>
          </w:divBdr>
        </w:div>
        <w:div w:id="1035695183">
          <w:marLeft w:val="922"/>
          <w:marRight w:val="0"/>
          <w:marTop w:val="0"/>
          <w:marBottom w:val="0"/>
          <w:divBdr>
            <w:top w:val="none" w:sz="0" w:space="0" w:color="auto"/>
            <w:left w:val="none" w:sz="0" w:space="0" w:color="auto"/>
            <w:bottom w:val="none" w:sz="0" w:space="0" w:color="auto"/>
            <w:right w:val="none" w:sz="0" w:space="0" w:color="auto"/>
          </w:divBdr>
        </w:div>
      </w:divsChild>
    </w:div>
    <w:div w:id="566303125">
      <w:bodyDiv w:val="1"/>
      <w:marLeft w:val="0"/>
      <w:marRight w:val="0"/>
      <w:marTop w:val="0"/>
      <w:marBottom w:val="0"/>
      <w:divBdr>
        <w:top w:val="none" w:sz="0" w:space="0" w:color="auto"/>
        <w:left w:val="none" w:sz="0" w:space="0" w:color="auto"/>
        <w:bottom w:val="none" w:sz="0" w:space="0" w:color="auto"/>
        <w:right w:val="none" w:sz="0" w:space="0" w:color="auto"/>
      </w:divBdr>
      <w:divsChild>
        <w:div w:id="1346858963">
          <w:marLeft w:val="288"/>
          <w:marRight w:val="0"/>
          <w:marTop w:val="0"/>
          <w:marBottom w:val="0"/>
          <w:divBdr>
            <w:top w:val="none" w:sz="0" w:space="0" w:color="auto"/>
            <w:left w:val="none" w:sz="0" w:space="0" w:color="auto"/>
            <w:bottom w:val="none" w:sz="0" w:space="0" w:color="auto"/>
            <w:right w:val="none" w:sz="0" w:space="0" w:color="auto"/>
          </w:divBdr>
        </w:div>
        <w:div w:id="1390181396">
          <w:marLeft w:val="288"/>
          <w:marRight w:val="0"/>
          <w:marTop w:val="0"/>
          <w:marBottom w:val="0"/>
          <w:divBdr>
            <w:top w:val="none" w:sz="0" w:space="0" w:color="auto"/>
            <w:left w:val="none" w:sz="0" w:space="0" w:color="auto"/>
            <w:bottom w:val="none" w:sz="0" w:space="0" w:color="auto"/>
            <w:right w:val="none" w:sz="0" w:space="0" w:color="auto"/>
          </w:divBdr>
        </w:div>
        <w:div w:id="115878689">
          <w:marLeft w:val="288"/>
          <w:marRight w:val="0"/>
          <w:marTop w:val="0"/>
          <w:marBottom w:val="0"/>
          <w:divBdr>
            <w:top w:val="none" w:sz="0" w:space="0" w:color="auto"/>
            <w:left w:val="none" w:sz="0" w:space="0" w:color="auto"/>
            <w:bottom w:val="none" w:sz="0" w:space="0" w:color="auto"/>
            <w:right w:val="none" w:sz="0" w:space="0" w:color="auto"/>
          </w:divBdr>
        </w:div>
      </w:divsChild>
    </w:div>
    <w:div w:id="567114433">
      <w:bodyDiv w:val="1"/>
      <w:marLeft w:val="0"/>
      <w:marRight w:val="0"/>
      <w:marTop w:val="0"/>
      <w:marBottom w:val="0"/>
      <w:divBdr>
        <w:top w:val="none" w:sz="0" w:space="0" w:color="auto"/>
        <w:left w:val="none" w:sz="0" w:space="0" w:color="auto"/>
        <w:bottom w:val="none" w:sz="0" w:space="0" w:color="auto"/>
        <w:right w:val="none" w:sz="0" w:space="0" w:color="auto"/>
      </w:divBdr>
    </w:div>
    <w:div w:id="716049458">
      <w:bodyDiv w:val="1"/>
      <w:marLeft w:val="0"/>
      <w:marRight w:val="0"/>
      <w:marTop w:val="0"/>
      <w:marBottom w:val="0"/>
      <w:divBdr>
        <w:top w:val="none" w:sz="0" w:space="0" w:color="auto"/>
        <w:left w:val="none" w:sz="0" w:space="0" w:color="auto"/>
        <w:bottom w:val="none" w:sz="0" w:space="0" w:color="auto"/>
        <w:right w:val="none" w:sz="0" w:space="0" w:color="auto"/>
      </w:divBdr>
    </w:div>
    <w:div w:id="749498782">
      <w:bodyDiv w:val="1"/>
      <w:marLeft w:val="0"/>
      <w:marRight w:val="0"/>
      <w:marTop w:val="0"/>
      <w:marBottom w:val="0"/>
      <w:divBdr>
        <w:top w:val="none" w:sz="0" w:space="0" w:color="auto"/>
        <w:left w:val="none" w:sz="0" w:space="0" w:color="auto"/>
        <w:bottom w:val="none" w:sz="0" w:space="0" w:color="auto"/>
        <w:right w:val="none" w:sz="0" w:space="0" w:color="auto"/>
      </w:divBdr>
      <w:divsChild>
        <w:div w:id="1702051545">
          <w:marLeft w:val="288"/>
          <w:marRight w:val="0"/>
          <w:marTop w:val="0"/>
          <w:marBottom w:val="0"/>
          <w:divBdr>
            <w:top w:val="none" w:sz="0" w:space="0" w:color="auto"/>
            <w:left w:val="none" w:sz="0" w:space="0" w:color="auto"/>
            <w:bottom w:val="none" w:sz="0" w:space="0" w:color="auto"/>
            <w:right w:val="none" w:sz="0" w:space="0" w:color="auto"/>
          </w:divBdr>
        </w:div>
        <w:div w:id="1711800934">
          <w:marLeft w:val="288"/>
          <w:marRight w:val="0"/>
          <w:marTop w:val="0"/>
          <w:marBottom w:val="0"/>
          <w:divBdr>
            <w:top w:val="none" w:sz="0" w:space="0" w:color="auto"/>
            <w:left w:val="none" w:sz="0" w:space="0" w:color="auto"/>
            <w:bottom w:val="none" w:sz="0" w:space="0" w:color="auto"/>
            <w:right w:val="none" w:sz="0" w:space="0" w:color="auto"/>
          </w:divBdr>
        </w:div>
        <w:div w:id="834952554">
          <w:marLeft w:val="922"/>
          <w:marRight w:val="0"/>
          <w:marTop w:val="0"/>
          <w:marBottom w:val="0"/>
          <w:divBdr>
            <w:top w:val="none" w:sz="0" w:space="0" w:color="auto"/>
            <w:left w:val="none" w:sz="0" w:space="0" w:color="auto"/>
            <w:bottom w:val="none" w:sz="0" w:space="0" w:color="auto"/>
            <w:right w:val="none" w:sz="0" w:space="0" w:color="auto"/>
          </w:divBdr>
        </w:div>
        <w:div w:id="1525442165">
          <w:marLeft w:val="922"/>
          <w:marRight w:val="0"/>
          <w:marTop w:val="0"/>
          <w:marBottom w:val="0"/>
          <w:divBdr>
            <w:top w:val="none" w:sz="0" w:space="0" w:color="auto"/>
            <w:left w:val="none" w:sz="0" w:space="0" w:color="auto"/>
            <w:bottom w:val="none" w:sz="0" w:space="0" w:color="auto"/>
            <w:right w:val="none" w:sz="0" w:space="0" w:color="auto"/>
          </w:divBdr>
        </w:div>
        <w:div w:id="1089890893">
          <w:marLeft w:val="922"/>
          <w:marRight w:val="0"/>
          <w:marTop w:val="0"/>
          <w:marBottom w:val="0"/>
          <w:divBdr>
            <w:top w:val="none" w:sz="0" w:space="0" w:color="auto"/>
            <w:left w:val="none" w:sz="0" w:space="0" w:color="auto"/>
            <w:bottom w:val="none" w:sz="0" w:space="0" w:color="auto"/>
            <w:right w:val="none" w:sz="0" w:space="0" w:color="auto"/>
          </w:divBdr>
        </w:div>
      </w:divsChild>
    </w:div>
    <w:div w:id="830608188">
      <w:bodyDiv w:val="1"/>
      <w:marLeft w:val="0"/>
      <w:marRight w:val="0"/>
      <w:marTop w:val="0"/>
      <w:marBottom w:val="0"/>
      <w:divBdr>
        <w:top w:val="none" w:sz="0" w:space="0" w:color="auto"/>
        <w:left w:val="none" w:sz="0" w:space="0" w:color="auto"/>
        <w:bottom w:val="none" w:sz="0" w:space="0" w:color="auto"/>
        <w:right w:val="none" w:sz="0" w:space="0" w:color="auto"/>
      </w:divBdr>
    </w:div>
    <w:div w:id="1117258266">
      <w:bodyDiv w:val="1"/>
      <w:marLeft w:val="0"/>
      <w:marRight w:val="0"/>
      <w:marTop w:val="0"/>
      <w:marBottom w:val="0"/>
      <w:divBdr>
        <w:top w:val="none" w:sz="0" w:space="0" w:color="auto"/>
        <w:left w:val="none" w:sz="0" w:space="0" w:color="auto"/>
        <w:bottom w:val="none" w:sz="0" w:space="0" w:color="auto"/>
        <w:right w:val="none" w:sz="0" w:space="0" w:color="auto"/>
      </w:divBdr>
      <w:divsChild>
        <w:div w:id="954101329">
          <w:marLeft w:val="288"/>
          <w:marRight w:val="0"/>
          <w:marTop w:val="0"/>
          <w:marBottom w:val="0"/>
          <w:divBdr>
            <w:top w:val="none" w:sz="0" w:space="0" w:color="auto"/>
            <w:left w:val="none" w:sz="0" w:space="0" w:color="auto"/>
            <w:bottom w:val="none" w:sz="0" w:space="0" w:color="auto"/>
            <w:right w:val="none" w:sz="0" w:space="0" w:color="auto"/>
          </w:divBdr>
        </w:div>
      </w:divsChild>
    </w:div>
    <w:div w:id="1213229179">
      <w:bodyDiv w:val="1"/>
      <w:marLeft w:val="0"/>
      <w:marRight w:val="0"/>
      <w:marTop w:val="0"/>
      <w:marBottom w:val="0"/>
      <w:divBdr>
        <w:top w:val="none" w:sz="0" w:space="0" w:color="auto"/>
        <w:left w:val="none" w:sz="0" w:space="0" w:color="auto"/>
        <w:bottom w:val="none" w:sz="0" w:space="0" w:color="auto"/>
        <w:right w:val="none" w:sz="0" w:space="0" w:color="auto"/>
      </w:divBdr>
      <w:divsChild>
        <w:div w:id="2112969961">
          <w:marLeft w:val="288"/>
          <w:marRight w:val="0"/>
          <w:marTop w:val="0"/>
          <w:marBottom w:val="0"/>
          <w:divBdr>
            <w:top w:val="none" w:sz="0" w:space="0" w:color="auto"/>
            <w:left w:val="none" w:sz="0" w:space="0" w:color="auto"/>
            <w:bottom w:val="none" w:sz="0" w:space="0" w:color="auto"/>
            <w:right w:val="none" w:sz="0" w:space="0" w:color="auto"/>
          </w:divBdr>
        </w:div>
        <w:div w:id="1689064704">
          <w:marLeft w:val="288"/>
          <w:marRight w:val="0"/>
          <w:marTop w:val="0"/>
          <w:marBottom w:val="0"/>
          <w:divBdr>
            <w:top w:val="none" w:sz="0" w:space="0" w:color="auto"/>
            <w:left w:val="none" w:sz="0" w:space="0" w:color="auto"/>
            <w:bottom w:val="none" w:sz="0" w:space="0" w:color="auto"/>
            <w:right w:val="none" w:sz="0" w:space="0" w:color="auto"/>
          </w:divBdr>
        </w:div>
        <w:div w:id="908149883">
          <w:marLeft w:val="288"/>
          <w:marRight w:val="0"/>
          <w:marTop w:val="0"/>
          <w:marBottom w:val="0"/>
          <w:divBdr>
            <w:top w:val="none" w:sz="0" w:space="0" w:color="auto"/>
            <w:left w:val="none" w:sz="0" w:space="0" w:color="auto"/>
            <w:bottom w:val="none" w:sz="0" w:space="0" w:color="auto"/>
            <w:right w:val="none" w:sz="0" w:space="0" w:color="auto"/>
          </w:divBdr>
        </w:div>
        <w:div w:id="1254784237">
          <w:marLeft w:val="922"/>
          <w:marRight w:val="0"/>
          <w:marTop w:val="0"/>
          <w:marBottom w:val="0"/>
          <w:divBdr>
            <w:top w:val="none" w:sz="0" w:space="0" w:color="auto"/>
            <w:left w:val="none" w:sz="0" w:space="0" w:color="auto"/>
            <w:bottom w:val="none" w:sz="0" w:space="0" w:color="auto"/>
            <w:right w:val="none" w:sz="0" w:space="0" w:color="auto"/>
          </w:divBdr>
        </w:div>
        <w:div w:id="1997562719">
          <w:marLeft w:val="288"/>
          <w:marRight w:val="0"/>
          <w:marTop w:val="0"/>
          <w:marBottom w:val="0"/>
          <w:divBdr>
            <w:top w:val="none" w:sz="0" w:space="0" w:color="auto"/>
            <w:left w:val="none" w:sz="0" w:space="0" w:color="auto"/>
            <w:bottom w:val="none" w:sz="0" w:space="0" w:color="auto"/>
            <w:right w:val="none" w:sz="0" w:space="0" w:color="auto"/>
          </w:divBdr>
        </w:div>
      </w:divsChild>
    </w:div>
    <w:div w:id="1441413152">
      <w:bodyDiv w:val="1"/>
      <w:marLeft w:val="0"/>
      <w:marRight w:val="0"/>
      <w:marTop w:val="0"/>
      <w:marBottom w:val="0"/>
      <w:divBdr>
        <w:top w:val="none" w:sz="0" w:space="0" w:color="auto"/>
        <w:left w:val="none" w:sz="0" w:space="0" w:color="auto"/>
        <w:bottom w:val="none" w:sz="0" w:space="0" w:color="auto"/>
        <w:right w:val="none" w:sz="0" w:space="0" w:color="auto"/>
      </w:divBdr>
      <w:divsChild>
        <w:div w:id="965282612">
          <w:marLeft w:val="288"/>
          <w:marRight w:val="0"/>
          <w:marTop w:val="0"/>
          <w:marBottom w:val="0"/>
          <w:divBdr>
            <w:top w:val="none" w:sz="0" w:space="0" w:color="auto"/>
            <w:left w:val="none" w:sz="0" w:space="0" w:color="auto"/>
            <w:bottom w:val="none" w:sz="0" w:space="0" w:color="auto"/>
            <w:right w:val="none" w:sz="0" w:space="0" w:color="auto"/>
          </w:divBdr>
        </w:div>
        <w:div w:id="2135828575">
          <w:marLeft w:val="288"/>
          <w:marRight w:val="0"/>
          <w:marTop w:val="0"/>
          <w:marBottom w:val="0"/>
          <w:divBdr>
            <w:top w:val="none" w:sz="0" w:space="0" w:color="auto"/>
            <w:left w:val="none" w:sz="0" w:space="0" w:color="auto"/>
            <w:bottom w:val="none" w:sz="0" w:space="0" w:color="auto"/>
            <w:right w:val="none" w:sz="0" w:space="0" w:color="auto"/>
          </w:divBdr>
        </w:div>
      </w:divsChild>
    </w:div>
    <w:div w:id="1473324834">
      <w:bodyDiv w:val="1"/>
      <w:marLeft w:val="0"/>
      <w:marRight w:val="0"/>
      <w:marTop w:val="0"/>
      <w:marBottom w:val="0"/>
      <w:divBdr>
        <w:top w:val="none" w:sz="0" w:space="0" w:color="auto"/>
        <w:left w:val="none" w:sz="0" w:space="0" w:color="auto"/>
        <w:bottom w:val="none" w:sz="0" w:space="0" w:color="auto"/>
        <w:right w:val="none" w:sz="0" w:space="0" w:color="auto"/>
      </w:divBdr>
      <w:divsChild>
        <w:div w:id="1079592341">
          <w:marLeft w:val="288"/>
          <w:marRight w:val="0"/>
          <w:marTop w:val="0"/>
          <w:marBottom w:val="0"/>
          <w:divBdr>
            <w:top w:val="none" w:sz="0" w:space="0" w:color="auto"/>
            <w:left w:val="none" w:sz="0" w:space="0" w:color="auto"/>
            <w:bottom w:val="none" w:sz="0" w:space="0" w:color="auto"/>
            <w:right w:val="none" w:sz="0" w:space="0" w:color="auto"/>
          </w:divBdr>
        </w:div>
        <w:div w:id="1241982128">
          <w:marLeft w:val="288"/>
          <w:marRight w:val="0"/>
          <w:marTop w:val="0"/>
          <w:marBottom w:val="0"/>
          <w:divBdr>
            <w:top w:val="none" w:sz="0" w:space="0" w:color="auto"/>
            <w:left w:val="none" w:sz="0" w:space="0" w:color="auto"/>
            <w:bottom w:val="none" w:sz="0" w:space="0" w:color="auto"/>
            <w:right w:val="none" w:sz="0" w:space="0" w:color="auto"/>
          </w:divBdr>
        </w:div>
        <w:div w:id="354811946">
          <w:marLeft w:val="922"/>
          <w:marRight w:val="0"/>
          <w:marTop w:val="0"/>
          <w:marBottom w:val="0"/>
          <w:divBdr>
            <w:top w:val="none" w:sz="0" w:space="0" w:color="auto"/>
            <w:left w:val="none" w:sz="0" w:space="0" w:color="auto"/>
            <w:bottom w:val="none" w:sz="0" w:space="0" w:color="auto"/>
            <w:right w:val="none" w:sz="0" w:space="0" w:color="auto"/>
          </w:divBdr>
        </w:div>
        <w:div w:id="562523037">
          <w:marLeft w:val="922"/>
          <w:marRight w:val="0"/>
          <w:marTop w:val="0"/>
          <w:marBottom w:val="0"/>
          <w:divBdr>
            <w:top w:val="none" w:sz="0" w:space="0" w:color="auto"/>
            <w:left w:val="none" w:sz="0" w:space="0" w:color="auto"/>
            <w:bottom w:val="none" w:sz="0" w:space="0" w:color="auto"/>
            <w:right w:val="none" w:sz="0" w:space="0" w:color="auto"/>
          </w:divBdr>
        </w:div>
        <w:div w:id="2044476446">
          <w:marLeft w:val="922"/>
          <w:marRight w:val="0"/>
          <w:marTop w:val="0"/>
          <w:marBottom w:val="0"/>
          <w:divBdr>
            <w:top w:val="none" w:sz="0" w:space="0" w:color="auto"/>
            <w:left w:val="none" w:sz="0" w:space="0" w:color="auto"/>
            <w:bottom w:val="none" w:sz="0" w:space="0" w:color="auto"/>
            <w:right w:val="none" w:sz="0" w:space="0" w:color="auto"/>
          </w:divBdr>
        </w:div>
      </w:divsChild>
    </w:div>
    <w:div w:id="1935433522">
      <w:bodyDiv w:val="1"/>
      <w:marLeft w:val="0"/>
      <w:marRight w:val="0"/>
      <w:marTop w:val="0"/>
      <w:marBottom w:val="0"/>
      <w:divBdr>
        <w:top w:val="none" w:sz="0" w:space="0" w:color="auto"/>
        <w:left w:val="none" w:sz="0" w:space="0" w:color="auto"/>
        <w:bottom w:val="none" w:sz="0" w:space="0" w:color="auto"/>
        <w:right w:val="none" w:sz="0" w:space="0" w:color="auto"/>
      </w:divBdr>
    </w:div>
    <w:div w:id="2084403267">
      <w:bodyDiv w:val="1"/>
      <w:marLeft w:val="0"/>
      <w:marRight w:val="0"/>
      <w:marTop w:val="0"/>
      <w:marBottom w:val="0"/>
      <w:divBdr>
        <w:top w:val="none" w:sz="0" w:space="0" w:color="auto"/>
        <w:left w:val="none" w:sz="0" w:space="0" w:color="auto"/>
        <w:bottom w:val="none" w:sz="0" w:space="0" w:color="auto"/>
        <w:right w:val="none" w:sz="0" w:space="0" w:color="auto"/>
      </w:divBdr>
      <w:divsChild>
        <w:div w:id="486240330">
          <w:marLeft w:val="288"/>
          <w:marRight w:val="0"/>
          <w:marTop w:val="0"/>
          <w:marBottom w:val="0"/>
          <w:divBdr>
            <w:top w:val="none" w:sz="0" w:space="0" w:color="auto"/>
            <w:left w:val="none" w:sz="0" w:space="0" w:color="auto"/>
            <w:bottom w:val="none" w:sz="0" w:space="0" w:color="auto"/>
            <w:right w:val="none" w:sz="0" w:space="0" w:color="auto"/>
          </w:divBdr>
        </w:div>
        <w:div w:id="84157744">
          <w:marLeft w:val="288"/>
          <w:marRight w:val="0"/>
          <w:marTop w:val="0"/>
          <w:marBottom w:val="0"/>
          <w:divBdr>
            <w:top w:val="none" w:sz="0" w:space="0" w:color="auto"/>
            <w:left w:val="none" w:sz="0" w:space="0" w:color="auto"/>
            <w:bottom w:val="none" w:sz="0" w:space="0" w:color="auto"/>
            <w:right w:val="none" w:sz="0" w:space="0" w:color="auto"/>
          </w:divBdr>
        </w:div>
        <w:div w:id="909386206">
          <w:marLeft w:val="288"/>
          <w:marRight w:val="0"/>
          <w:marTop w:val="0"/>
          <w:marBottom w:val="0"/>
          <w:divBdr>
            <w:top w:val="none" w:sz="0" w:space="0" w:color="auto"/>
            <w:left w:val="none" w:sz="0" w:space="0" w:color="auto"/>
            <w:bottom w:val="none" w:sz="0" w:space="0" w:color="auto"/>
            <w:right w:val="none" w:sz="0" w:space="0" w:color="auto"/>
          </w:divBdr>
        </w:div>
        <w:div w:id="1987539959">
          <w:marLeft w:val="288"/>
          <w:marRight w:val="0"/>
          <w:marTop w:val="0"/>
          <w:marBottom w:val="0"/>
          <w:divBdr>
            <w:top w:val="none" w:sz="0" w:space="0" w:color="auto"/>
            <w:left w:val="none" w:sz="0" w:space="0" w:color="auto"/>
            <w:bottom w:val="none" w:sz="0" w:space="0" w:color="auto"/>
            <w:right w:val="none" w:sz="0" w:space="0" w:color="auto"/>
          </w:divBdr>
        </w:div>
        <w:div w:id="1541742127">
          <w:marLeft w:val="28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2380</Words>
  <Characters>13567</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lash</dc:creator>
  <cp:keywords/>
  <dc:description/>
  <cp:lastModifiedBy>John Hoffman</cp:lastModifiedBy>
  <cp:revision>2</cp:revision>
  <dcterms:created xsi:type="dcterms:W3CDTF">2019-10-30T16:46:00Z</dcterms:created>
  <dcterms:modified xsi:type="dcterms:W3CDTF">2019-10-30T16:46:00Z</dcterms:modified>
</cp:coreProperties>
</file>